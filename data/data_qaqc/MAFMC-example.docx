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E8D64" w14:textId="77777777" w:rsidR="000C679F" w:rsidRDefault="00FD018F" w:rsidP="00FD018F">
      <w:pPr>
        <w:rPr>
          <w:ins w:id="0" w:author="Chris Free" w:date="2022-06-20T09:33:00Z"/>
          <w:rFonts w:ascii="Arial" w:hAnsi="Arial" w:cs="Arial"/>
        </w:rPr>
      </w:pPr>
      <w:r>
        <w:rPr>
          <w:rFonts w:ascii="Arial" w:hAnsi="Arial" w:cs="Arial"/>
        </w:rPr>
        <w:t xml:space="preserve">For reference: </w:t>
      </w:r>
    </w:p>
    <w:p w14:paraId="1D0BE397" w14:textId="403509F5" w:rsidR="00FD018F" w:rsidRDefault="00FD018F" w:rsidP="00FD018F">
      <w:pPr>
        <w:rPr>
          <w:rFonts w:ascii="Arial" w:hAnsi="Arial" w:cs="Arial"/>
        </w:rPr>
      </w:pPr>
      <w:r>
        <w:rPr>
          <w:rFonts w:ascii="Arial" w:hAnsi="Arial" w:cs="Arial"/>
        </w:rPr>
        <w:t>Harvest control rule (HCR) options and descriptions for</w:t>
      </w:r>
      <w:ins w:id="1" w:author="Chris Free" w:date="2022-06-20T09:34:00Z">
        <w:r w:rsidR="000C679F">
          <w:rPr>
            <w:rFonts w:ascii="Arial" w:hAnsi="Arial" w:cs="Arial"/>
          </w:rPr>
          <w:t xml:space="preserve"> the</w:t>
        </w:r>
      </w:ins>
      <w:r>
        <w:rPr>
          <w:rFonts w:ascii="Arial" w:hAnsi="Arial" w:cs="Arial"/>
        </w:rPr>
        <w:t xml:space="preserve"> </w:t>
      </w:r>
      <w:ins w:id="2" w:author="Chris Free" w:date="2022-06-20T09:33:00Z">
        <w:r w:rsidR="000C679F">
          <w:rPr>
            <w:rFonts w:ascii="Arial" w:hAnsi="Arial" w:cs="Arial"/>
          </w:rPr>
          <w:t>“</w:t>
        </w:r>
      </w:ins>
      <w:proofErr w:type="spellStart"/>
      <w:r>
        <w:rPr>
          <w:rFonts w:ascii="Arial" w:hAnsi="Arial" w:cs="Arial"/>
        </w:rPr>
        <w:t>hcr_type</w:t>
      </w:r>
      <w:proofErr w:type="spellEnd"/>
      <w:ins w:id="3" w:author="Chris Free" w:date="2022-06-20T09:33:00Z">
        <w:r w:rsidR="000C679F">
          <w:rPr>
            <w:rFonts w:ascii="Arial" w:hAnsi="Arial" w:cs="Arial"/>
          </w:rPr>
          <w:t>”</w:t>
        </w:r>
      </w:ins>
      <w:r>
        <w:rPr>
          <w:rFonts w:ascii="Arial" w:hAnsi="Arial" w:cs="Arial"/>
        </w:rPr>
        <w:t xml:space="preserve"> column below</w:t>
      </w:r>
    </w:p>
    <w:p w14:paraId="6C26DF1C" w14:textId="77777777" w:rsidR="00FD018F" w:rsidRDefault="00FD018F" w:rsidP="00FD018F">
      <w:pPr>
        <w:rPr>
          <w:rFonts w:ascii="Arial" w:hAnsi="Arial" w:cs="Arial"/>
          <w:b/>
          <w:bCs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b/>
          <w:bCs/>
          <w:color w:val="000000"/>
          <w:sz w:val="22"/>
          <w:szCs w:val="22"/>
          <w:bdr w:val="none" w:sz="0" w:space="0" w:color="auto" w:frame="1"/>
        </w:rPr>
        <w:fldChar w:fldCharType="begin"/>
      </w:r>
      <w:r>
        <w:rPr>
          <w:rFonts w:ascii="Arial" w:hAnsi="Arial" w:cs="Arial"/>
          <w:b/>
          <w:bCs/>
          <w:color w:val="000000"/>
          <w:sz w:val="22"/>
          <w:szCs w:val="22"/>
          <w:bdr w:val="none" w:sz="0" w:space="0" w:color="auto" w:frame="1"/>
        </w:rPr>
        <w:instrText xml:space="preserve"> INCLUDEPICTURE "https://lh6.googleusercontent.com/VBActIr2-2bnNNoCx2tJ9gqanvUadSwCeU17ApKRT2hki-EbQ5aYas7IzNZAnlzrOY1ozQH5Ubgo5rOyDxw7GVdjJcus4OSVc-Gaopuvg_IDk1pWByiFwPZ4Q2qUQnuMiM9zLCT28WldJbH8nw" \* MERGEFORMATINET </w:instrText>
      </w:r>
      <w:r>
        <w:rPr>
          <w:rFonts w:ascii="Arial" w:hAnsi="Arial" w:cs="Arial"/>
          <w:b/>
          <w:bCs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DE97428" wp14:editId="001A2D27">
            <wp:extent cx="5433646" cy="2924804"/>
            <wp:effectExtent l="0" t="0" r="2540" b="0"/>
            <wp:docPr id="1" name="Picture 1" descr="https://lh6.googleusercontent.com/VBActIr2-2bnNNoCx2tJ9gqanvUadSwCeU17ApKRT2hki-EbQ5aYas7IzNZAnlzrOY1ozQH5Ubgo5rOyDxw7GVdjJcus4OSVc-Gaopuvg_IDk1pWByiFwPZ4Q2qUQnuMiM9zLCT28WldJbH8n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BActIr2-2bnNNoCx2tJ9gqanvUadSwCeU17ApKRT2hki-EbQ5aYas7IzNZAnlzrOY1ozQH5Ubgo5rOyDxw7GVdjJcus4OSVc-Gaopuvg_IDk1pWByiFwPZ4Q2qUQnuMiM9zLCT28WldJbH8n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666" cy="29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2A4A2B69" w14:textId="77777777" w:rsidR="00FD018F" w:rsidRDefault="00FD018F" w:rsidP="00FD018F">
      <w:pPr>
        <w:rPr>
          <w:rFonts w:ascii="Arial" w:hAnsi="Arial" w:cs="Arial"/>
        </w:rPr>
      </w:pPr>
      <w:r>
        <w:rPr>
          <w:rFonts w:ascii="Arial" w:hAnsi="Arial" w:cs="Arial"/>
          <w:color w:val="000000"/>
          <w:sz w:val="22"/>
          <w:szCs w:val="22"/>
        </w:rPr>
        <w:t xml:space="preserve">Illustrations of the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seven harvest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control rule (HCR) typologies used in U.S. federal fisheries management. Data-limited control rules are used in the absence of a reliable stock assessment and generally use catch histories to inform catch limits. The shape of catch-based control rules is unknown given the lack of available biomass estimates for stocks managed using these rules. Although the data-rich control rules are generally model-based (i.e., use stock assessment output to define the x-axis of the rule), they could theoretically be based on an index of abundance from a scientific survey (i.e., an empirical control rule). </w:t>
      </w:r>
    </w:p>
    <w:p w14:paraId="7A7026E5" w14:textId="77777777" w:rsidR="00FD018F" w:rsidRDefault="00FD018F" w:rsidP="00FD018F">
      <w:pPr>
        <w:rPr>
          <w:rFonts w:ascii="Arial" w:hAnsi="Arial" w:cs="Arial"/>
        </w:rPr>
      </w:pPr>
    </w:p>
    <w:p w14:paraId="20A26771" w14:textId="77777777" w:rsidR="000C679F" w:rsidRDefault="000C679F">
      <w:pPr>
        <w:rPr>
          <w:ins w:id="4" w:author="Chris Free" w:date="2022-06-20T09:32:00Z"/>
          <w:rFonts w:ascii="Arial" w:hAnsi="Arial" w:cs="Arial"/>
          <w:b/>
        </w:rPr>
      </w:pPr>
      <w:ins w:id="5" w:author="Chris Free" w:date="2022-06-20T09:32:00Z">
        <w:r>
          <w:rPr>
            <w:rFonts w:ascii="Arial" w:hAnsi="Arial" w:cs="Arial"/>
            <w:b/>
          </w:rPr>
          <w:br w:type="page"/>
        </w:r>
      </w:ins>
    </w:p>
    <w:p w14:paraId="36617427" w14:textId="36E215D3" w:rsidR="00A558A4" w:rsidRDefault="00A558A4" w:rsidP="00FD018F">
      <w:pPr>
        <w:rPr>
          <w:ins w:id="6" w:author="Chris Free" w:date="2022-06-20T09:42:00Z"/>
          <w:rFonts w:ascii="Arial" w:hAnsi="Arial" w:cs="Arial"/>
          <w:b/>
        </w:rPr>
      </w:pPr>
      <w:ins w:id="7" w:author="Chris Free" w:date="2022-06-20T09:41:00Z">
        <w:r>
          <w:rPr>
            <w:rFonts w:ascii="Arial" w:hAnsi="Arial" w:cs="Arial"/>
            <w:b/>
          </w:rPr>
          <w:lastRenderedPageBreak/>
          <w:t>Guiding questions</w:t>
        </w:r>
      </w:ins>
    </w:p>
    <w:p w14:paraId="1A6C11ED" w14:textId="32479937" w:rsidR="00A558A4" w:rsidRPr="00A558A4" w:rsidRDefault="00A558A4" w:rsidP="00A558A4">
      <w:pPr>
        <w:pStyle w:val="ListParagraph"/>
        <w:numPr>
          <w:ilvl w:val="0"/>
          <w:numId w:val="3"/>
        </w:numPr>
        <w:rPr>
          <w:ins w:id="8" w:author="Chris Free" w:date="2022-06-20T09:42:00Z"/>
          <w:rFonts w:ascii="Arial" w:hAnsi="Arial" w:cs="Arial"/>
          <w:bCs/>
          <w:rPrChange w:id="9" w:author="Chris Free" w:date="2022-06-20T09:43:00Z">
            <w:rPr>
              <w:ins w:id="10" w:author="Chris Free" w:date="2022-06-20T09:42:00Z"/>
              <w:rFonts w:ascii="Arial" w:hAnsi="Arial" w:cs="Arial"/>
              <w:b/>
            </w:rPr>
          </w:rPrChange>
        </w:rPr>
      </w:pPr>
      <w:ins w:id="11" w:author="Chris Free" w:date="2022-06-20T09:42:00Z">
        <w:r w:rsidRPr="00A558A4">
          <w:rPr>
            <w:rFonts w:ascii="Arial" w:hAnsi="Arial" w:cs="Arial"/>
            <w:bCs/>
            <w:rPrChange w:id="12" w:author="Chris Free" w:date="2022-06-20T09:43:00Z">
              <w:rPr>
                <w:rFonts w:ascii="Arial" w:hAnsi="Arial" w:cs="Arial"/>
                <w:b/>
              </w:rPr>
            </w:rPrChange>
          </w:rPr>
          <w:t>Did we identify all of stocks managed in the FMP correctly?</w:t>
        </w:r>
      </w:ins>
    </w:p>
    <w:p w14:paraId="7FCDAF24" w14:textId="02E15BCF" w:rsidR="00A558A4" w:rsidRDefault="00A558A4" w:rsidP="00A558A4">
      <w:pPr>
        <w:pStyle w:val="ListParagraph"/>
        <w:numPr>
          <w:ilvl w:val="0"/>
          <w:numId w:val="3"/>
        </w:numPr>
        <w:rPr>
          <w:ins w:id="13" w:author="Chris Free" w:date="2022-06-20T09:43:00Z"/>
          <w:rFonts w:ascii="Arial" w:hAnsi="Arial" w:cs="Arial"/>
          <w:bCs/>
        </w:rPr>
      </w:pPr>
      <w:ins w:id="14" w:author="Chris Free" w:date="2022-06-20T09:42:00Z">
        <w:r w:rsidRPr="00A558A4">
          <w:rPr>
            <w:rFonts w:ascii="Arial" w:hAnsi="Arial" w:cs="Arial"/>
            <w:bCs/>
            <w:rPrChange w:id="15" w:author="Chris Free" w:date="2022-06-20T09:43:00Z">
              <w:rPr>
                <w:rFonts w:ascii="Arial" w:hAnsi="Arial" w:cs="Arial"/>
                <w:b/>
              </w:rPr>
            </w:rPrChange>
          </w:rPr>
          <w:t>Did we correctly identify the type of HCR used to manage the stock (</w:t>
        </w:r>
        <w:proofErr w:type="gramStart"/>
        <w:r w:rsidRPr="00A558A4">
          <w:rPr>
            <w:rFonts w:ascii="Arial" w:hAnsi="Arial" w:cs="Arial"/>
            <w:bCs/>
            <w:rPrChange w:id="16" w:author="Chris Free" w:date="2022-06-20T09:43:00Z">
              <w:rPr>
                <w:rFonts w:ascii="Arial" w:hAnsi="Arial" w:cs="Arial"/>
                <w:b/>
              </w:rPr>
            </w:rPrChange>
          </w:rPr>
          <w:t>e.g.</w:t>
        </w:r>
        <w:proofErr w:type="gramEnd"/>
        <w:r w:rsidRPr="00A558A4">
          <w:rPr>
            <w:rFonts w:ascii="Arial" w:hAnsi="Arial" w:cs="Arial"/>
            <w:bCs/>
            <w:rPrChange w:id="17" w:author="Chris Free" w:date="2022-06-20T09:43:00Z">
              <w:rPr>
                <w:rFonts w:ascii="Arial" w:hAnsi="Arial" w:cs="Arial"/>
                <w:b/>
              </w:rPr>
            </w:rPrChange>
          </w:rPr>
          <w:t xml:space="preserve"> constant, threshold, catch-based, </w:t>
        </w:r>
        <w:proofErr w:type="spellStart"/>
        <w:r w:rsidRPr="00A558A4">
          <w:rPr>
            <w:rFonts w:ascii="Arial" w:hAnsi="Arial" w:cs="Arial"/>
            <w:bCs/>
            <w:rPrChange w:id="18" w:author="Chris Free" w:date="2022-06-20T09:43:00Z">
              <w:rPr>
                <w:rFonts w:ascii="Arial" w:hAnsi="Arial" w:cs="Arial"/>
                <w:b/>
              </w:rPr>
            </w:rPrChange>
          </w:rPr>
          <w:t>e</w:t>
        </w:r>
      </w:ins>
      <w:ins w:id="19" w:author="Chris Free" w:date="2022-06-20T09:43:00Z">
        <w:r w:rsidRPr="00A558A4">
          <w:rPr>
            <w:rFonts w:ascii="Arial" w:hAnsi="Arial" w:cs="Arial"/>
            <w:bCs/>
            <w:rPrChange w:id="20" w:author="Chris Free" w:date="2022-06-20T09:43:00Z">
              <w:rPr>
                <w:rFonts w:ascii="Arial" w:hAnsi="Arial" w:cs="Arial"/>
                <w:b/>
              </w:rPr>
            </w:rPrChange>
          </w:rPr>
          <w:t>tc</w:t>
        </w:r>
        <w:proofErr w:type="spellEnd"/>
        <w:r>
          <w:rPr>
            <w:rFonts w:ascii="Arial" w:hAnsi="Arial" w:cs="Arial"/>
            <w:bCs/>
          </w:rPr>
          <w:t>)?</w:t>
        </w:r>
      </w:ins>
    </w:p>
    <w:p w14:paraId="274FC727" w14:textId="616BED45" w:rsidR="00A558A4" w:rsidRPr="00B12FB3" w:rsidRDefault="00A558A4" w:rsidP="00FD018F">
      <w:pPr>
        <w:pStyle w:val="ListParagraph"/>
        <w:numPr>
          <w:ilvl w:val="0"/>
          <w:numId w:val="3"/>
        </w:numPr>
        <w:rPr>
          <w:ins w:id="21" w:author="Chris Free" w:date="2022-06-20T09:41:00Z"/>
          <w:rFonts w:ascii="Arial" w:hAnsi="Arial" w:cs="Arial"/>
          <w:bCs/>
          <w:rPrChange w:id="22" w:author="Chris Free" w:date="2022-06-20T09:44:00Z">
            <w:rPr>
              <w:ins w:id="23" w:author="Chris Free" w:date="2022-06-20T09:41:00Z"/>
            </w:rPr>
          </w:rPrChange>
        </w:rPr>
        <w:pPrChange w:id="24" w:author="Chris Free" w:date="2022-06-20T09:44:00Z">
          <w:pPr/>
        </w:pPrChange>
      </w:pPr>
      <w:ins w:id="25" w:author="Chris Free" w:date="2022-06-20T09:43:00Z">
        <w:r>
          <w:rPr>
            <w:rFonts w:ascii="Arial" w:hAnsi="Arial" w:cs="Arial"/>
            <w:bCs/>
          </w:rPr>
          <w:t>Did we correctly identify the magnitude of the P* (if used) and various uncer</w:t>
        </w:r>
        <w:r w:rsidR="00B12FB3">
          <w:rPr>
            <w:rFonts w:ascii="Arial" w:hAnsi="Arial" w:cs="Arial"/>
            <w:bCs/>
          </w:rPr>
          <w:t xml:space="preserve">tainty </w:t>
        </w:r>
      </w:ins>
      <w:ins w:id="26" w:author="Chris Free" w:date="2022-06-20T09:44:00Z">
        <w:r w:rsidR="00B12FB3">
          <w:rPr>
            <w:rFonts w:ascii="Arial" w:hAnsi="Arial" w:cs="Arial"/>
            <w:bCs/>
          </w:rPr>
          <w:t>buffers (if used?)? Does the council maintain an authoritative table of these values that could be shared with us?</w:t>
        </w:r>
      </w:ins>
    </w:p>
    <w:p w14:paraId="42D7C243" w14:textId="77777777" w:rsidR="00A558A4" w:rsidRDefault="00A558A4" w:rsidP="00FD018F">
      <w:pPr>
        <w:rPr>
          <w:ins w:id="27" w:author="Chris Free" w:date="2022-06-20T09:41:00Z"/>
          <w:rFonts w:ascii="Arial" w:hAnsi="Arial" w:cs="Arial"/>
          <w:b/>
        </w:rPr>
      </w:pPr>
    </w:p>
    <w:p w14:paraId="3B911188" w14:textId="7B35324E" w:rsidR="00FD018F" w:rsidRPr="00FD018F" w:rsidRDefault="004E2713" w:rsidP="00FD018F">
      <w:pPr>
        <w:rPr>
          <w:rFonts w:ascii="Arial" w:hAnsi="Arial" w:cs="Arial"/>
          <w:b/>
        </w:rPr>
      </w:pPr>
      <w:r w:rsidRPr="00FD018F">
        <w:rPr>
          <w:rFonts w:ascii="Arial" w:hAnsi="Arial" w:cs="Arial"/>
          <w:b/>
        </w:rPr>
        <w:t>Mid-Atlantic (MAFMC)</w:t>
      </w:r>
      <w:r w:rsidR="00B7389F" w:rsidRPr="00FD018F">
        <w:rPr>
          <w:rFonts w:ascii="Arial" w:hAnsi="Arial" w:cs="Arial"/>
          <w:b/>
        </w:rPr>
        <w:t xml:space="preserve"> Harvest Control Rule (HCR) info</w:t>
      </w:r>
    </w:p>
    <w:p w14:paraId="475A6F70" w14:textId="77777777" w:rsidR="00B7389F" w:rsidRPr="00FD018F" w:rsidRDefault="00B7389F" w:rsidP="00FD018F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proofErr w:type="spellStart"/>
      <w:r w:rsidRPr="00FD018F">
        <w:rPr>
          <w:rFonts w:ascii="Arial" w:hAnsi="Arial" w:cs="Arial"/>
          <w:sz w:val="22"/>
          <w:szCs w:val="22"/>
        </w:rPr>
        <w:t>biomass_limit</w:t>
      </w:r>
      <w:proofErr w:type="spellEnd"/>
      <w:r w:rsidRPr="00FD018F">
        <w:rPr>
          <w:rFonts w:ascii="Arial" w:hAnsi="Arial" w:cs="Arial"/>
          <w:sz w:val="22"/>
          <w:szCs w:val="22"/>
        </w:rPr>
        <w:t xml:space="preserve"> = Does HCR have a biomass limit, where harvest drops to zero at a defined biomass level? 1 = yes, 0 = no</w:t>
      </w:r>
    </w:p>
    <w:p w14:paraId="7371FE24" w14:textId="77777777" w:rsidR="005D702D" w:rsidRDefault="005D702D" w:rsidP="005D702D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p_star</w:t>
      </w:r>
      <w:proofErr w:type="spellEnd"/>
      <w:r>
        <w:rPr>
          <w:rFonts w:ascii="Arial" w:hAnsi="Arial" w:cs="Arial"/>
          <w:sz w:val="22"/>
          <w:szCs w:val="22"/>
        </w:rPr>
        <w:t xml:space="preserve"> = p* </w:t>
      </w:r>
    </w:p>
    <w:p w14:paraId="772F9ED7" w14:textId="77777777" w:rsidR="005D702D" w:rsidRDefault="005D702D" w:rsidP="005D702D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abc_buffer</w:t>
      </w:r>
      <w:proofErr w:type="spellEnd"/>
      <w:r>
        <w:rPr>
          <w:rFonts w:ascii="Arial" w:hAnsi="Arial" w:cs="Arial"/>
          <w:sz w:val="22"/>
          <w:szCs w:val="22"/>
        </w:rPr>
        <w:t xml:space="preserve"> = ABC buffer (e.g., if </w:t>
      </w:r>
      <w:proofErr w:type="spellStart"/>
      <w:r>
        <w:rPr>
          <w:rFonts w:ascii="Arial" w:hAnsi="Arial" w:cs="Arial"/>
          <w:sz w:val="22"/>
          <w:szCs w:val="22"/>
        </w:rPr>
        <w:t>abc_buffer</w:t>
      </w:r>
      <w:proofErr w:type="spellEnd"/>
      <w:r>
        <w:rPr>
          <w:rFonts w:ascii="Arial" w:hAnsi="Arial" w:cs="Arial"/>
          <w:sz w:val="22"/>
          <w:szCs w:val="22"/>
        </w:rPr>
        <w:t xml:space="preserve"> = 0.9, then ABC = 10% of OFL)</w:t>
      </w:r>
    </w:p>
    <w:p w14:paraId="78ED905E" w14:textId="77777777" w:rsidR="005D702D" w:rsidRDefault="005D702D" w:rsidP="005D702D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acl_buffer</w:t>
      </w:r>
      <w:proofErr w:type="spellEnd"/>
      <w:r>
        <w:rPr>
          <w:rFonts w:ascii="Arial" w:hAnsi="Arial" w:cs="Arial"/>
          <w:sz w:val="22"/>
          <w:szCs w:val="22"/>
        </w:rPr>
        <w:t xml:space="preserve"> = ACL buffer</w:t>
      </w:r>
    </w:p>
    <w:p w14:paraId="4CC86680" w14:textId="77777777" w:rsidR="005D702D" w:rsidRPr="005D702D" w:rsidRDefault="00B7389F" w:rsidP="005D702D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act_buffer</w:t>
      </w:r>
      <w:proofErr w:type="spellEnd"/>
      <w:r>
        <w:rPr>
          <w:rFonts w:ascii="Arial" w:hAnsi="Arial" w:cs="Arial"/>
          <w:sz w:val="22"/>
          <w:szCs w:val="22"/>
        </w:rPr>
        <w:t xml:space="preserve"> = ACT buffer</w:t>
      </w:r>
    </w:p>
    <w:p w14:paraId="3F111C2F" w14:textId="77777777" w:rsidR="005D702D" w:rsidRDefault="005D702D" w:rsidP="00717A4B">
      <w:pPr>
        <w:rPr>
          <w:rFonts w:ascii="Arial" w:hAnsi="Arial" w:cs="Arial"/>
        </w:rPr>
      </w:pPr>
    </w:p>
    <w:tbl>
      <w:tblPr>
        <w:tblW w:w="12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5"/>
        <w:gridCol w:w="2700"/>
        <w:gridCol w:w="1404"/>
        <w:gridCol w:w="1417"/>
        <w:gridCol w:w="763"/>
        <w:gridCol w:w="1167"/>
        <w:gridCol w:w="1083"/>
        <w:gridCol w:w="1116"/>
      </w:tblGrid>
      <w:tr w:rsidR="00B7389F" w:rsidRPr="00B7389F" w14:paraId="327BCF0E" w14:textId="77777777" w:rsidTr="00FD018F">
        <w:trPr>
          <w:trHeight w:val="320"/>
        </w:trPr>
        <w:tc>
          <w:tcPr>
            <w:tcW w:w="3235" w:type="dxa"/>
            <w:shd w:val="clear" w:color="auto" w:fill="auto"/>
            <w:noWrap/>
            <w:vAlign w:val="bottom"/>
            <w:hideMark/>
          </w:tcPr>
          <w:p w14:paraId="0E730F31" w14:textId="77777777" w:rsidR="00B7389F" w:rsidRPr="00B7389F" w:rsidRDefault="00B7389F" w:rsidP="00B7389F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b/>
                <w:color w:val="000000"/>
                <w:sz w:val="18"/>
                <w:szCs w:val="18"/>
              </w:rPr>
              <w:t>FMP_FEP</w:t>
            </w:r>
          </w:p>
        </w:tc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6F1A95A7" w14:textId="77777777" w:rsidR="00B7389F" w:rsidRPr="00B7389F" w:rsidRDefault="00B7389F" w:rsidP="00B7389F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b/>
                <w:color w:val="000000"/>
                <w:sz w:val="18"/>
                <w:szCs w:val="18"/>
              </w:rPr>
              <w:t>stock</w:t>
            </w:r>
          </w:p>
        </w:tc>
        <w:tc>
          <w:tcPr>
            <w:tcW w:w="1404" w:type="dxa"/>
            <w:shd w:val="clear" w:color="auto" w:fill="auto"/>
            <w:noWrap/>
            <w:vAlign w:val="bottom"/>
            <w:hideMark/>
          </w:tcPr>
          <w:p w14:paraId="69EC131D" w14:textId="77777777" w:rsidR="00B7389F" w:rsidRPr="00B7389F" w:rsidRDefault="00B7389F" w:rsidP="00B7389F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proofErr w:type="spellStart"/>
            <w:r w:rsidRPr="00B7389F">
              <w:rPr>
                <w:rFonts w:ascii="Arial" w:hAnsi="Arial" w:cs="Arial"/>
                <w:b/>
                <w:color w:val="000000"/>
                <w:sz w:val="18"/>
                <w:szCs w:val="18"/>
              </w:rPr>
              <w:t>hcr_type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0A62BA9" w14:textId="77777777" w:rsidR="00B7389F" w:rsidRPr="00B7389F" w:rsidRDefault="00B7389F" w:rsidP="00B7389F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proofErr w:type="spellStart"/>
            <w:r w:rsidRPr="00B7389F">
              <w:rPr>
                <w:rFonts w:ascii="Arial" w:hAnsi="Arial" w:cs="Arial"/>
                <w:b/>
                <w:color w:val="000000"/>
                <w:sz w:val="18"/>
                <w:szCs w:val="18"/>
              </w:rPr>
              <w:t>biomass_limit</w:t>
            </w:r>
            <w:proofErr w:type="spellEnd"/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21E5A9FE" w14:textId="77777777" w:rsidR="00B7389F" w:rsidRPr="00B7389F" w:rsidRDefault="00B7389F" w:rsidP="00B7389F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proofErr w:type="spellStart"/>
            <w:r w:rsidRPr="00B7389F">
              <w:rPr>
                <w:rFonts w:ascii="Arial" w:hAnsi="Arial" w:cs="Arial"/>
                <w:b/>
                <w:color w:val="000000"/>
                <w:sz w:val="18"/>
                <w:szCs w:val="18"/>
              </w:rPr>
              <w:t>p_star</w:t>
            </w:r>
            <w:proofErr w:type="spellEnd"/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02B74693" w14:textId="77777777" w:rsidR="00B7389F" w:rsidRPr="00B7389F" w:rsidRDefault="00B7389F" w:rsidP="00B7389F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proofErr w:type="spellStart"/>
            <w:r w:rsidRPr="00B7389F">
              <w:rPr>
                <w:rFonts w:ascii="Arial" w:hAnsi="Arial" w:cs="Arial"/>
                <w:b/>
                <w:color w:val="000000"/>
                <w:sz w:val="18"/>
                <w:szCs w:val="18"/>
              </w:rPr>
              <w:t>abc_buffer</w:t>
            </w:r>
            <w:proofErr w:type="spellEnd"/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4C1B2BF3" w14:textId="77777777" w:rsidR="00B7389F" w:rsidRPr="00B7389F" w:rsidRDefault="00B7389F" w:rsidP="00B7389F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proofErr w:type="spellStart"/>
            <w:r w:rsidRPr="00B7389F">
              <w:rPr>
                <w:rFonts w:ascii="Arial" w:hAnsi="Arial" w:cs="Arial"/>
                <w:b/>
                <w:color w:val="000000"/>
                <w:sz w:val="18"/>
                <w:szCs w:val="18"/>
              </w:rPr>
              <w:t>acl_buffer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4971EC1C" w14:textId="77777777" w:rsidR="00B7389F" w:rsidRPr="00B7389F" w:rsidRDefault="00B7389F" w:rsidP="00B7389F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proofErr w:type="spellStart"/>
            <w:r w:rsidRPr="00B7389F">
              <w:rPr>
                <w:rFonts w:ascii="Arial" w:hAnsi="Arial" w:cs="Arial"/>
                <w:b/>
                <w:color w:val="000000"/>
                <w:sz w:val="18"/>
                <w:szCs w:val="18"/>
              </w:rPr>
              <w:t>act_buffer</w:t>
            </w:r>
            <w:proofErr w:type="spellEnd"/>
          </w:p>
        </w:tc>
      </w:tr>
      <w:tr w:rsidR="00B7389F" w:rsidRPr="00B7389F" w14:paraId="4366DAD4" w14:textId="77777777" w:rsidTr="00FD018F">
        <w:trPr>
          <w:trHeight w:val="320"/>
        </w:trPr>
        <w:tc>
          <w:tcPr>
            <w:tcW w:w="3235" w:type="dxa"/>
            <w:shd w:val="clear" w:color="auto" w:fill="auto"/>
            <w:noWrap/>
            <w:vAlign w:val="bottom"/>
            <w:hideMark/>
          </w:tcPr>
          <w:p w14:paraId="52C3209B" w14:textId="77777777" w:rsidR="00B7389F" w:rsidRPr="00B7389F" w:rsidRDefault="00B7389F" w:rsidP="00B7389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Bluefish FMP</w:t>
            </w:r>
          </w:p>
        </w:tc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22C6AFF4" w14:textId="77777777" w:rsidR="00B7389F" w:rsidRPr="00B7389F" w:rsidRDefault="00B7389F" w:rsidP="00B7389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Bluefish</w:t>
            </w:r>
          </w:p>
        </w:tc>
        <w:tc>
          <w:tcPr>
            <w:tcW w:w="1404" w:type="dxa"/>
            <w:shd w:val="clear" w:color="auto" w:fill="auto"/>
            <w:noWrap/>
            <w:vAlign w:val="bottom"/>
            <w:hideMark/>
          </w:tcPr>
          <w:p w14:paraId="3B58EEB8" w14:textId="77777777" w:rsidR="00B7389F" w:rsidRPr="00B7389F" w:rsidRDefault="00FD018F" w:rsidP="00B7389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Threshold F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DCAE2D5" w14:textId="77777777" w:rsidR="00B7389F" w:rsidRPr="00B7389F" w:rsidRDefault="00B7389F" w:rsidP="00B7389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4B6CE4FD" w14:textId="77777777" w:rsidR="00B7389F" w:rsidRPr="00B7389F" w:rsidRDefault="00B7389F" w:rsidP="00B7389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2B998F0F" w14:textId="77777777" w:rsidR="00B7389F" w:rsidRPr="00B7389F" w:rsidRDefault="00B7389F" w:rsidP="00B7389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0.3772189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3D12016D" w14:textId="77777777" w:rsidR="00B7389F" w:rsidRPr="00B7389F" w:rsidRDefault="00B7389F" w:rsidP="00B7389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76CD774E" w14:textId="77777777" w:rsidR="00B7389F" w:rsidRPr="00B7389F" w:rsidRDefault="00B7389F" w:rsidP="00B7389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B7389F" w:rsidRPr="00B7389F" w14:paraId="7A8238FC" w14:textId="77777777" w:rsidTr="00FD018F">
        <w:trPr>
          <w:trHeight w:val="320"/>
        </w:trPr>
        <w:tc>
          <w:tcPr>
            <w:tcW w:w="3235" w:type="dxa"/>
            <w:shd w:val="clear" w:color="auto" w:fill="auto"/>
            <w:noWrap/>
            <w:vAlign w:val="bottom"/>
            <w:hideMark/>
          </w:tcPr>
          <w:p w14:paraId="5BE5DBA5" w14:textId="77777777" w:rsidR="00B7389F" w:rsidRPr="00B7389F" w:rsidRDefault="00B7389F" w:rsidP="00B7389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Golden and Blueline Tilefish FMP</w:t>
            </w:r>
          </w:p>
        </w:tc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1C28209C" w14:textId="77777777" w:rsidR="00B7389F" w:rsidRPr="00B7389F" w:rsidRDefault="00B7389F" w:rsidP="00B7389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Golden tilefish</w:t>
            </w:r>
          </w:p>
        </w:tc>
        <w:tc>
          <w:tcPr>
            <w:tcW w:w="1404" w:type="dxa"/>
            <w:shd w:val="clear" w:color="auto" w:fill="auto"/>
            <w:noWrap/>
            <w:vAlign w:val="bottom"/>
            <w:hideMark/>
          </w:tcPr>
          <w:p w14:paraId="4A77C814" w14:textId="77777777" w:rsidR="00B7389F" w:rsidRPr="00B7389F" w:rsidRDefault="00FD018F" w:rsidP="00B7389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Threshold F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0438513" w14:textId="77777777" w:rsidR="00B7389F" w:rsidRPr="00B7389F" w:rsidRDefault="00B7389F" w:rsidP="00B7389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695513A0" w14:textId="77777777" w:rsidR="00B7389F" w:rsidRPr="00B7389F" w:rsidRDefault="00B7389F" w:rsidP="00B7389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7FDEC659" w14:textId="77777777" w:rsidR="00B7389F" w:rsidRPr="00B7389F" w:rsidRDefault="00B7389F" w:rsidP="00B7389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0.2859014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206C53BF" w14:textId="77777777" w:rsidR="00B7389F" w:rsidRPr="00B7389F" w:rsidRDefault="00B7389F" w:rsidP="00B7389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76D59356" w14:textId="77777777" w:rsidR="00B7389F" w:rsidRPr="00B7389F" w:rsidRDefault="00B7389F" w:rsidP="00B7389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B7389F" w:rsidRPr="00B7389F" w14:paraId="1A277C3F" w14:textId="77777777" w:rsidTr="00FD018F">
        <w:trPr>
          <w:trHeight w:val="320"/>
        </w:trPr>
        <w:tc>
          <w:tcPr>
            <w:tcW w:w="3235" w:type="dxa"/>
            <w:shd w:val="clear" w:color="auto" w:fill="auto"/>
            <w:noWrap/>
            <w:vAlign w:val="bottom"/>
            <w:hideMark/>
          </w:tcPr>
          <w:p w14:paraId="70D1075E" w14:textId="77777777" w:rsidR="00B7389F" w:rsidRPr="00B7389F" w:rsidRDefault="00B7389F" w:rsidP="00B7389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Golden and Blueline Tilefish FMP</w:t>
            </w:r>
          </w:p>
        </w:tc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1E1489AD" w14:textId="77777777" w:rsidR="00B7389F" w:rsidRPr="00B7389F" w:rsidRDefault="00B7389F" w:rsidP="00B7389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Blueline tilefish</w:t>
            </w:r>
          </w:p>
        </w:tc>
        <w:tc>
          <w:tcPr>
            <w:tcW w:w="1404" w:type="dxa"/>
            <w:shd w:val="clear" w:color="auto" w:fill="auto"/>
            <w:noWrap/>
            <w:vAlign w:val="bottom"/>
            <w:hideMark/>
          </w:tcPr>
          <w:p w14:paraId="14F27450" w14:textId="77777777" w:rsidR="00B7389F" w:rsidRPr="00B7389F" w:rsidRDefault="00FD018F" w:rsidP="00B7389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Catch-based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464D8F6" w14:textId="77777777" w:rsidR="00B7389F" w:rsidRPr="00B7389F" w:rsidRDefault="00B7389F" w:rsidP="00B7389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1BE41C2D" w14:textId="77777777" w:rsidR="00B7389F" w:rsidRPr="00B7389F" w:rsidRDefault="00B7389F" w:rsidP="00B7389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1919B6C7" w14:textId="77777777" w:rsidR="00B7389F" w:rsidRPr="00B7389F" w:rsidRDefault="00B7389F" w:rsidP="00B7389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0A85AE43" w14:textId="77777777" w:rsidR="00B7389F" w:rsidRPr="00B7389F" w:rsidRDefault="00B7389F" w:rsidP="00B7389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457AFC22" w14:textId="77777777" w:rsidR="00B7389F" w:rsidRPr="00B7389F" w:rsidRDefault="00B7389F" w:rsidP="00B7389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B7389F" w:rsidRPr="00B7389F" w14:paraId="7F57494C" w14:textId="77777777" w:rsidTr="00FD018F">
        <w:trPr>
          <w:trHeight w:val="320"/>
        </w:trPr>
        <w:tc>
          <w:tcPr>
            <w:tcW w:w="3235" w:type="dxa"/>
            <w:shd w:val="clear" w:color="auto" w:fill="auto"/>
            <w:noWrap/>
            <w:vAlign w:val="bottom"/>
            <w:hideMark/>
          </w:tcPr>
          <w:p w14:paraId="77D632D5" w14:textId="77777777" w:rsidR="00B7389F" w:rsidRPr="00B7389F" w:rsidRDefault="00B7389F" w:rsidP="00B7389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Mackerel, Squid, Butterfish FMP</w:t>
            </w:r>
          </w:p>
        </w:tc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6F690D30" w14:textId="77777777" w:rsidR="00B7389F" w:rsidRPr="00B7389F" w:rsidRDefault="00B7389F" w:rsidP="00B7389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Atlantic mackerel</w:t>
            </w:r>
          </w:p>
        </w:tc>
        <w:tc>
          <w:tcPr>
            <w:tcW w:w="1404" w:type="dxa"/>
            <w:shd w:val="clear" w:color="auto" w:fill="auto"/>
            <w:noWrap/>
            <w:vAlign w:val="bottom"/>
            <w:hideMark/>
          </w:tcPr>
          <w:p w14:paraId="2C2BD55D" w14:textId="77777777" w:rsidR="00B7389F" w:rsidRPr="00B7389F" w:rsidRDefault="00FD018F" w:rsidP="00B7389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Threshold F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8A50C0E" w14:textId="77777777" w:rsidR="00B7389F" w:rsidRPr="00B7389F" w:rsidRDefault="00B7389F" w:rsidP="00B7389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5ECC428F" w14:textId="77777777" w:rsidR="00B7389F" w:rsidRPr="00B7389F" w:rsidRDefault="00B7389F" w:rsidP="00B7389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5D22611B" w14:textId="77777777" w:rsidR="00B7389F" w:rsidRPr="00B7389F" w:rsidRDefault="00B7389F" w:rsidP="00B7389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0AF43E00" w14:textId="77777777" w:rsidR="00B7389F" w:rsidRPr="00B7389F" w:rsidRDefault="00B7389F" w:rsidP="00B7389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56FB3CC6" w14:textId="77777777" w:rsidR="00B7389F" w:rsidRPr="00B7389F" w:rsidRDefault="00B7389F" w:rsidP="00B7389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B7389F" w:rsidRPr="00B7389F" w14:paraId="5F8FA511" w14:textId="77777777" w:rsidTr="00FD018F">
        <w:trPr>
          <w:trHeight w:val="320"/>
        </w:trPr>
        <w:tc>
          <w:tcPr>
            <w:tcW w:w="3235" w:type="dxa"/>
            <w:shd w:val="clear" w:color="auto" w:fill="auto"/>
            <w:noWrap/>
            <w:vAlign w:val="bottom"/>
            <w:hideMark/>
          </w:tcPr>
          <w:p w14:paraId="52A3F2DA" w14:textId="77777777" w:rsidR="00B7389F" w:rsidRPr="00B7389F" w:rsidRDefault="00B7389F" w:rsidP="00B7389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Mackerel, Squid, Butterfish FMP</w:t>
            </w:r>
          </w:p>
        </w:tc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76A873FA" w14:textId="77777777" w:rsidR="00B7389F" w:rsidRPr="00B7389F" w:rsidRDefault="00B7389F" w:rsidP="00B7389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Chub mackerel</w:t>
            </w:r>
          </w:p>
        </w:tc>
        <w:tc>
          <w:tcPr>
            <w:tcW w:w="1404" w:type="dxa"/>
            <w:shd w:val="clear" w:color="auto" w:fill="auto"/>
            <w:noWrap/>
            <w:vAlign w:val="bottom"/>
            <w:hideMark/>
          </w:tcPr>
          <w:p w14:paraId="37763568" w14:textId="77777777" w:rsidR="00B7389F" w:rsidRPr="00B7389F" w:rsidRDefault="00FD018F" w:rsidP="00B7389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Catch-based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CEBACB9" w14:textId="77777777" w:rsidR="00B7389F" w:rsidRPr="00B7389F" w:rsidRDefault="00B7389F" w:rsidP="00B7389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084E1C2A" w14:textId="77777777" w:rsidR="00B7389F" w:rsidRPr="00B7389F" w:rsidRDefault="00B7389F" w:rsidP="00B7389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379B1A66" w14:textId="77777777" w:rsidR="00B7389F" w:rsidRPr="00B7389F" w:rsidRDefault="00B7389F" w:rsidP="00B7389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0.2399207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54509C29" w14:textId="77777777" w:rsidR="00B7389F" w:rsidRPr="00B7389F" w:rsidRDefault="00B7389F" w:rsidP="00B7389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3383BA52" w14:textId="77777777" w:rsidR="00B7389F" w:rsidRPr="00B7389F" w:rsidRDefault="00B7389F" w:rsidP="00B7389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0.04</w:t>
            </w:r>
          </w:p>
        </w:tc>
      </w:tr>
      <w:tr w:rsidR="00B7389F" w:rsidRPr="00B7389F" w14:paraId="5E735A21" w14:textId="77777777" w:rsidTr="00FD018F">
        <w:trPr>
          <w:trHeight w:val="320"/>
        </w:trPr>
        <w:tc>
          <w:tcPr>
            <w:tcW w:w="3235" w:type="dxa"/>
            <w:shd w:val="clear" w:color="auto" w:fill="auto"/>
            <w:noWrap/>
            <w:vAlign w:val="bottom"/>
            <w:hideMark/>
          </w:tcPr>
          <w:p w14:paraId="24BC6FBE" w14:textId="77777777" w:rsidR="00B7389F" w:rsidRPr="00B7389F" w:rsidRDefault="00B7389F" w:rsidP="00B7389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Mackerel, Squid, Butterfish FMP</w:t>
            </w:r>
          </w:p>
        </w:tc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6C179B72" w14:textId="77777777" w:rsidR="00B7389F" w:rsidRPr="00B7389F" w:rsidRDefault="00B7389F" w:rsidP="00B7389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Illex</w:t>
            </w:r>
            <w:proofErr w:type="spellEnd"/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 xml:space="preserve"> squid</w:t>
            </w:r>
          </w:p>
        </w:tc>
        <w:tc>
          <w:tcPr>
            <w:tcW w:w="1404" w:type="dxa"/>
            <w:shd w:val="clear" w:color="auto" w:fill="auto"/>
            <w:noWrap/>
            <w:vAlign w:val="bottom"/>
            <w:hideMark/>
          </w:tcPr>
          <w:p w14:paraId="60B352EE" w14:textId="77777777" w:rsidR="00B7389F" w:rsidRPr="00B7389F" w:rsidRDefault="00FD018F" w:rsidP="00B7389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Catch-based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A8171AA" w14:textId="77777777" w:rsidR="00B7389F" w:rsidRPr="00B7389F" w:rsidRDefault="00B7389F" w:rsidP="00B7389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32F2749B" w14:textId="77777777" w:rsidR="00B7389F" w:rsidRPr="00B7389F" w:rsidRDefault="00B7389F" w:rsidP="00B7389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1A701CBA" w14:textId="77777777" w:rsidR="00B7389F" w:rsidRPr="00B7389F" w:rsidRDefault="00B7389F" w:rsidP="00B7389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5A0ACACF" w14:textId="77777777" w:rsidR="00B7389F" w:rsidRPr="00B7389F" w:rsidRDefault="00B7389F" w:rsidP="00B7389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0.0461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6B134CBA" w14:textId="77777777" w:rsidR="00B7389F" w:rsidRPr="00B7389F" w:rsidRDefault="00B7389F" w:rsidP="00B7389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B7389F" w:rsidRPr="00B7389F" w14:paraId="663989FE" w14:textId="77777777" w:rsidTr="00FD018F">
        <w:trPr>
          <w:trHeight w:val="320"/>
        </w:trPr>
        <w:tc>
          <w:tcPr>
            <w:tcW w:w="3235" w:type="dxa"/>
            <w:shd w:val="clear" w:color="auto" w:fill="auto"/>
            <w:noWrap/>
            <w:vAlign w:val="bottom"/>
            <w:hideMark/>
          </w:tcPr>
          <w:p w14:paraId="0A5586D3" w14:textId="77777777" w:rsidR="00B7389F" w:rsidRPr="00B7389F" w:rsidRDefault="00B7389F" w:rsidP="00B7389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Mackerel, Squid, Butterfish FMP</w:t>
            </w:r>
          </w:p>
        </w:tc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0E21F02C" w14:textId="77777777" w:rsidR="00B7389F" w:rsidRPr="00B7389F" w:rsidRDefault="00B7389F" w:rsidP="00B7389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Longfin squid</w:t>
            </w:r>
          </w:p>
        </w:tc>
        <w:tc>
          <w:tcPr>
            <w:tcW w:w="1404" w:type="dxa"/>
            <w:shd w:val="clear" w:color="auto" w:fill="auto"/>
            <w:noWrap/>
            <w:vAlign w:val="bottom"/>
            <w:hideMark/>
          </w:tcPr>
          <w:p w14:paraId="47077F35" w14:textId="77777777" w:rsidR="00B7389F" w:rsidRPr="00B7389F" w:rsidRDefault="00FD018F" w:rsidP="00B7389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Catch-based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5A7E914" w14:textId="77777777" w:rsidR="00B7389F" w:rsidRPr="00B7389F" w:rsidRDefault="00B7389F" w:rsidP="00B7389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15A5490F" w14:textId="77777777" w:rsidR="00B7389F" w:rsidRPr="00B7389F" w:rsidRDefault="00B7389F" w:rsidP="00B7389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00F07F0C" w14:textId="77777777" w:rsidR="00B7389F" w:rsidRPr="00B7389F" w:rsidRDefault="00B7389F" w:rsidP="00B7389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2546A47C" w14:textId="77777777" w:rsidR="00B7389F" w:rsidRPr="00B7389F" w:rsidRDefault="00B7389F" w:rsidP="00B7389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2220FA92" w14:textId="77777777" w:rsidR="00B7389F" w:rsidRPr="00B7389F" w:rsidRDefault="00B7389F" w:rsidP="00B7389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B7389F" w:rsidRPr="00B7389F" w14:paraId="010B2373" w14:textId="77777777" w:rsidTr="00FD018F">
        <w:trPr>
          <w:trHeight w:val="320"/>
        </w:trPr>
        <w:tc>
          <w:tcPr>
            <w:tcW w:w="3235" w:type="dxa"/>
            <w:shd w:val="clear" w:color="auto" w:fill="auto"/>
            <w:noWrap/>
            <w:vAlign w:val="bottom"/>
            <w:hideMark/>
          </w:tcPr>
          <w:p w14:paraId="486FBA64" w14:textId="77777777" w:rsidR="00B7389F" w:rsidRPr="00B7389F" w:rsidRDefault="00B7389F" w:rsidP="00B7389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Mackerel, Squid, Butterfish FMP</w:t>
            </w:r>
          </w:p>
        </w:tc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014E59B6" w14:textId="77777777" w:rsidR="00B7389F" w:rsidRPr="00B7389F" w:rsidRDefault="00B7389F" w:rsidP="00B7389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Butterfish</w:t>
            </w:r>
          </w:p>
        </w:tc>
        <w:tc>
          <w:tcPr>
            <w:tcW w:w="1404" w:type="dxa"/>
            <w:shd w:val="clear" w:color="auto" w:fill="auto"/>
            <w:noWrap/>
            <w:vAlign w:val="bottom"/>
            <w:hideMark/>
          </w:tcPr>
          <w:p w14:paraId="35D44441" w14:textId="77777777" w:rsidR="00B7389F" w:rsidRPr="00B7389F" w:rsidRDefault="00FD018F" w:rsidP="00B7389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Threshold F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B4B40BE" w14:textId="77777777" w:rsidR="00B7389F" w:rsidRPr="00B7389F" w:rsidRDefault="00B7389F" w:rsidP="00B7389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00FF70C6" w14:textId="77777777" w:rsidR="00B7389F" w:rsidRPr="00B7389F" w:rsidRDefault="00B7389F" w:rsidP="00B7389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629614CC" w14:textId="77777777" w:rsidR="00B7389F" w:rsidRPr="00B7389F" w:rsidRDefault="00B7389F" w:rsidP="00B7389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32A8D125" w14:textId="77777777" w:rsidR="00B7389F" w:rsidRPr="00B7389F" w:rsidRDefault="00B7389F" w:rsidP="00B7389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116C4120" w14:textId="77777777" w:rsidR="00B7389F" w:rsidRPr="00B7389F" w:rsidRDefault="00B7389F" w:rsidP="00B7389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0.0500168</w:t>
            </w:r>
          </w:p>
        </w:tc>
      </w:tr>
      <w:tr w:rsidR="00B7389F" w:rsidRPr="00B7389F" w14:paraId="2499E384" w14:textId="77777777" w:rsidTr="00FD018F">
        <w:trPr>
          <w:trHeight w:val="320"/>
        </w:trPr>
        <w:tc>
          <w:tcPr>
            <w:tcW w:w="3235" w:type="dxa"/>
            <w:shd w:val="clear" w:color="auto" w:fill="auto"/>
            <w:noWrap/>
            <w:vAlign w:val="bottom"/>
            <w:hideMark/>
          </w:tcPr>
          <w:p w14:paraId="235B9672" w14:textId="77777777" w:rsidR="00B7389F" w:rsidRPr="00B7389F" w:rsidRDefault="00B7389F" w:rsidP="00B7389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Mid-Atlantic summer flounder, scup, black sea bass FMP</w:t>
            </w:r>
          </w:p>
        </w:tc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0BA75894" w14:textId="77777777" w:rsidR="00B7389F" w:rsidRPr="00B7389F" w:rsidRDefault="00B7389F" w:rsidP="00B7389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Summer flounder</w:t>
            </w:r>
          </w:p>
        </w:tc>
        <w:tc>
          <w:tcPr>
            <w:tcW w:w="1404" w:type="dxa"/>
            <w:shd w:val="clear" w:color="auto" w:fill="auto"/>
            <w:noWrap/>
            <w:vAlign w:val="bottom"/>
            <w:hideMark/>
          </w:tcPr>
          <w:p w14:paraId="2DFDD77B" w14:textId="77777777" w:rsidR="00B7389F" w:rsidRPr="00B7389F" w:rsidRDefault="00FD018F" w:rsidP="00B7389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Threshold F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E40643B" w14:textId="77777777" w:rsidR="00B7389F" w:rsidRPr="00B7389F" w:rsidRDefault="00B7389F" w:rsidP="00B7389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07522C20" w14:textId="77777777" w:rsidR="00B7389F" w:rsidRPr="00B7389F" w:rsidRDefault="00B7389F" w:rsidP="00B7389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76738D15" w14:textId="77777777" w:rsidR="00B7389F" w:rsidRPr="00B7389F" w:rsidRDefault="00B7389F" w:rsidP="00B7389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0.1910149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49F84714" w14:textId="77777777" w:rsidR="00B7389F" w:rsidRPr="00B7389F" w:rsidRDefault="00B7389F" w:rsidP="00B7389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0.4594487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54CBAC32" w14:textId="77777777" w:rsidR="00B7389F" w:rsidRPr="00B7389F" w:rsidRDefault="00B7389F" w:rsidP="00B7389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B7389F" w:rsidRPr="00B7389F" w14:paraId="72B812D0" w14:textId="77777777" w:rsidTr="00FD018F">
        <w:trPr>
          <w:trHeight w:val="320"/>
        </w:trPr>
        <w:tc>
          <w:tcPr>
            <w:tcW w:w="3235" w:type="dxa"/>
            <w:shd w:val="clear" w:color="auto" w:fill="auto"/>
            <w:noWrap/>
            <w:vAlign w:val="bottom"/>
            <w:hideMark/>
          </w:tcPr>
          <w:p w14:paraId="3EBA0144" w14:textId="77777777" w:rsidR="00B7389F" w:rsidRPr="00B7389F" w:rsidRDefault="00B7389F" w:rsidP="00B7389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Mid-Atlantic summer flounder, scup, black sea bass FMP</w:t>
            </w:r>
          </w:p>
        </w:tc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00CF5E08" w14:textId="77777777" w:rsidR="00B7389F" w:rsidRPr="00B7389F" w:rsidRDefault="00B7389F" w:rsidP="00B7389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Scup</w:t>
            </w:r>
          </w:p>
        </w:tc>
        <w:tc>
          <w:tcPr>
            <w:tcW w:w="1404" w:type="dxa"/>
            <w:shd w:val="clear" w:color="auto" w:fill="auto"/>
            <w:noWrap/>
            <w:vAlign w:val="bottom"/>
            <w:hideMark/>
          </w:tcPr>
          <w:p w14:paraId="2E570198" w14:textId="77777777" w:rsidR="00B7389F" w:rsidRPr="00B7389F" w:rsidRDefault="00FD018F" w:rsidP="00B7389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Threshold F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AE4EFE5" w14:textId="77777777" w:rsidR="00B7389F" w:rsidRPr="00B7389F" w:rsidRDefault="00B7389F" w:rsidP="00B7389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1BD41B11" w14:textId="77777777" w:rsidR="00B7389F" w:rsidRPr="00B7389F" w:rsidRDefault="00B7389F" w:rsidP="00B7389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331F2881" w14:textId="77777777" w:rsidR="00B7389F" w:rsidRPr="00B7389F" w:rsidRDefault="00B7389F" w:rsidP="00B7389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0.01382064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4D61A1B9" w14:textId="77777777" w:rsidR="00B7389F" w:rsidRPr="00B7389F" w:rsidRDefault="00B7389F" w:rsidP="00B7389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0.2198692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35860D46" w14:textId="77777777" w:rsidR="00B7389F" w:rsidRPr="00B7389F" w:rsidRDefault="00B7389F" w:rsidP="00B7389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B7389F" w:rsidRPr="00B7389F" w14:paraId="7689977E" w14:textId="77777777" w:rsidTr="00FD018F">
        <w:trPr>
          <w:trHeight w:val="320"/>
        </w:trPr>
        <w:tc>
          <w:tcPr>
            <w:tcW w:w="3235" w:type="dxa"/>
            <w:shd w:val="clear" w:color="auto" w:fill="auto"/>
            <w:noWrap/>
            <w:vAlign w:val="bottom"/>
            <w:hideMark/>
          </w:tcPr>
          <w:p w14:paraId="1AB6B458" w14:textId="77777777" w:rsidR="00B7389F" w:rsidRPr="00B7389F" w:rsidRDefault="00B7389F" w:rsidP="00B7389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Mid-Atlantic summer flounder, scup, black sea bass FMP</w:t>
            </w:r>
          </w:p>
        </w:tc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6E315454" w14:textId="77777777" w:rsidR="00B7389F" w:rsidRPr="00B7389F" w:rsidRDefault="00B7389F" w:rsidP="00B7389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Sea bass</w:t>
            </w:r>
          </w:p>
        </w:tc>
        <w:tc>
          <w:tcPr>
            <w:tcW w:w="1404" w:type="dxa"/>
            <w:shd w:val="clear" w:color="auto" w:fill="auto"/>
            <w:noWrap/>
            <w:vAlign w:val="bottom"/>
            <w:hideMark/>
          </w:tcPr>
          <w:p w14:paraId="757D1BD7" w14:textId="77777777" w:rsidR="00B7389F" w:rsidRPr="00B7389F" w:rsidRDefault="00FD018F" w:rsidP="00B7389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Threshold F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BA1F4B9" w14:textId="77777777" w:rsidR="00B7389F" w:rsidRPr="00B7389F" w:rsidRDefault="00B7389F" w:rsidP="00B7389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6F365384" w14:textId="77777777" w:rsidR="00B7389F" w:rsidRPr="00B7389F" w:rsidRDefault="00B7389F" w:rsidP="00B7389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122EE7E4" w14:textId="77777777" w:rsidR="00B7389F" w:rsidRPr="00B7389F" w:rsidRDefault="00B7389F" w:rsidP="00B7389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0.2227953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2C82CFE6" w14:textId="77777777" w:rsidR="00B7389F" w:rsidRPr="00B7389F" w:rsidRDefault="00B7389F" w:rsidP="00B7389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0.536828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316E7BA1" w14:textId="77777777" w:rsidR="00B7389F" w:rsidRPr="00B7389F" w:rsidRDefault="00B7389F" w:rsidP="00B7389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B7389F" w:rsidRPr="00B7389F" w14:paraId="7FF04F5A" w14:textId="77777777" w:rsidTr="00FD018F">
        <w:trPr>
          <w:trHeight w:val="320"/>
        </w:trPr>
        <w:tc>
          <w:tcPr>
            <w:tcW w:w="3235" w:type="dxa"/>
            <w:shd w:val="clear" w:color="auto" w:fill="auto"/>
            <w:noWrap/>
            <w:vAlign w:val="bottom"/>
            <w:hideMark/>
          </w:tcPr>
          <w:p w14:paraId="1785ABF8" w14:textId="77777777" w:rsidR="00B7389F" w:rsidRPr="00B7389F" w:rsidRDefault="00B7389F" w:rsidP="00B7389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Monkfish FMP</w:t>
            </w:r>
          </w:p>
        </w:tc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7E2311D8" w14:textId="77777777" w:rsidR="00B7389F" w:rsidRPr="00B7389F" w:rsidRDefault="00B7389F" w:rsidP="00B7389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Gulf of Maine/Northern Georges Bank-Monkfish</w:t>
            </w:r>
          </w:p>
        </w:tc>
        <w:tc>
          <w:tcPr>
            <w:tcW w:w="1404" w:type="dxa"/>
            <w:shd w:val="clear" w:color="auto" w:fill="auto"/>
            <w:noWrap/>
            <w:vAlign w:val="bottom"/>
            <w:hideMark/>
          </w:tcPr>
          <w:p w14:paraId="227099FC" w14:textId="77777777" w:rsidR="00B7389F" w:rsidRPr="00B7389F" w:rsidRDefault="00FD018F" w:rsidP="00B7389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="00B7389F" w:rsidRPr="00B7389F">
              <w:rPr>
                <w:rFonts w:ascii="Arial" w:hAnsi="Arial" w:cs="Arial"/>
                <w:color w:val="000000"/>
                <w:sz w:val="18"/>
                <w:szCs w:val="18"/>
              </w:rPr>
              <w:t>onstant F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4D01E9B" w14:textId="77777777" w:rsidR="00B7389F" w:rsidRPr="00B7389F" w:rsidRDefault="00B7389F" w:rsidP="00B7389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4F32F3C7" w14:textId="77777777" w:rsidR="00B7389F" w:rsidRPr="00B7389F" w:rsidRDefault="00B7389F" w:rsidP="00B7389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70BF0077" w14:textId="77777777" w:rsidR="00B7389F" w:rsidRPr="00B7389F" w:rsidRDefault="00B7389F" w:rsidP="00B7389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6A81DA00" w14:textId="77777777" w:rsidR="00B7389F" w:rsidRPr="00B7389F" w:rsidRDefault="00B7389F" w:rsidP="00B7389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12952D1C" w14:textId="77777777" w:rsidR="00B7389F" w:rsidRPr="00B7389F" w:rsidRDefault="00B7389F" w:rsidP="00B7389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B7389F" w:rsidRPr="00B7389F" w14:paraId="76C846AB" w14:textId="77777777" w:rsidTr="00FD018F">
        <w:trPr>
          <w:trHeight w:val="320"/>
        </w:trPr>
        <w:tc>
          <w:tcPr>
            <w:tcW w:w="3235" w:type="dxa"/>
            <w:shd w:val="clear" w:color="auto" w:fill="auto"/>
            <w:noWrap/>
            <w:vAlign w:val="bottom"/>
            <w:hideMark/>
          </w:tcPr>
          <w:p w14:paraId="41213B23" w14:textId="77777777" w:rsidR="00B7389F" w:rsidRPr="00B7389F" w:rsidRDefault="00B7389F" w:rsidP="00B7389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Monkfish FMP</w:t>
            </w:r>
          </w:p>
        </w:tc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32E688E7" w14:textId="77777777" w:rsidR="00B7389F" w:rsidRPr="00B7389F" w:rsidRDefault="00B7389F" w:rsidP="00B7389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Southern Georges Bank/Mid-Atlantic-Monkfish</w:t>
            </w:r>
          </w:p>
        </w:tc>
        <w:tc>
          <w:tcPr>
            <w:tcW w:w="1404" w:type="dxa"/>
            <w:shd w:val="clear" w:color="auto" w:fill="auto"/>
            <w:noWrap/>
            <w:vAlign w:val="bottom"/>
            <w:hideMark/>
          </w:tcPr>
          <w:p w14:paraId="511EE1EE" w14:textId="77777777" w:rsidR="00B7389F" w:rsidRPr="00B7389F" w:rsidRDefault="00FD018F" w:rsidP="00B7389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="00B7389F" w:rsidRPr="00B7389F">
              <w:rPr>
                <w:rFonts w:ascii="Arial" w:hAnsi="Arial" w:cs="Arial"/>
                <w:color w:val="000000"/>
                <w:sz w:val="18"/>
                <w:szCs w:val="18"/>
              </w:rPr>
              <w:t>onstant F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8CE4366" w14:textId="77777777" w:rsidR="00B7389F" w:rsidRPr="00B7389F" w:rsidRDefault="00B7389F" w:rsidP="00B7389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0BFC7507" w14:textId="77777777" w:rsidR="00B7389F" w:rsidRPr="00B7389F" w:rsidRDefault="00B7389F" w:rsidP="00B7389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6F224044" w14:textId="77777777" w:rsidR="00B7389F" w:rsidRPr="00B7389F" w:rsidRDefault="00B7389F" w:rsidP="00B7389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10086FC9" w14:textId="77777777" w:rsidR="00B7389F" w:rsidRPr="00B7389F" w:rsidRDefault="00B7389F" w:rsidP="00B7389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2EB527E5" w14:textId="77777777" w:rsidR="00B7389F" w:rsidRPr="00B7389F" w:rsidRDefault="00B7389F" w:rsidP="00B7389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B7389F" w:rsidRPr="00B7389F" w14:paraId="0D0B99FC" w14:textId="77777777" w:rsidTr="00FD018F">
        <w:trPr>
          <w:trHeight w:val="320"/>
        </w:trPr>
        <w:tc>
          <w:tcPr>
            <w:tcW w:w="3235" w:type="dxa"/>
            <w:shd w:val="clear" w:color="auto" w:fill="auto"/>
            <w:noWrap/>
            <w:vAlign w:val="bottom"/>
            <w:hideMark/>
          </w:tcPr>
          <w:p w14:paraId="7C4BFD16" w14:textId="77777777" w:rsidR="00B7389F" w:rsidRPr="00B7389F" w:rsidRDefault="00B7389F" w:rsidP="00B7389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Spiny Dogfish FMP</w:t>
            </w:r>
          </w:p>
        </w:tc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0A3935A6" w14:textId="77777777" w:rsidR="00B7389F" w:rsidRPr="00B7389F" w:rsidRDefault="00B7389F" w:rsidP="00B7389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Spiny dogfish</w:t>
            </w:r>
          </w:p>
        </w:tc>
        <w:tc>
          <w:tcPr>
            <w:tcW w:w="1404" w:type="dxa"/>
            <w:shd w:val="clear" w:color="auto" w:fill="auto"/>
            <w:noWrap/>
            <w:vAlign w:val="bottom"/>
            <w:hideMark/>
          </w:tcPr>
          <w:p w14:paraId="4FCBD022" w14:textId="77777777" w:rsidR="00B7389F" w:rsidRPr="00B7389F" w:rsidRDefault="00FD018F" w:rsidP="00B7389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Threshold F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8FC9658" w14:textId="77777777" w:rsidR="00B7389F" w:rsidRPr="00B7389F" w:rsidRDefault="00B7389F" w:rsidP="00B7389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6D20A0AE" w14:textId="77777777" w:rsidR="00B7389F" w:rsidRPr="00B7389F" w:rsidRDefault="00B7389F" w:rsidP="00B7389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17C136F0" w14:textId="77777777" w:rsidR="00B7389F" w:rsidRPr="00B7389F" w:rsidRDefault="00B7389F" w:rsidP="00B7389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6A655540" w14:textId="77777777" w:rsidR="00B7389F" w:rsidRPr="00B7389F" w:rsidRDefault="00B7389F" w:rsidP="00B7389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4C845DB4" w14:textId="77777777" w:rsidR="00B7389F" w:rsidRPr="00B7389F" w:rsidRDefault="00B7389F" w:rsidP="00B7389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B7389F" w:rsidRPr="00B7389F" w14:paraId="54603509" w14:textId="77777777" w:rsidTr="00FD018F">
        <w:trPr>
          <w:trHeight w:val="320"/>
        </w:trPr>
        <w:tc>
          <w:tcPr>
            <w:tcW w:w="3235" w:type="dxa"/>
            <w:shd w:val="clear" w:color="auto" w:fill="auto"/>
            <w:noWrap/>
            <w:vAlign w:val="bottom"/>
            <w:hideMark/>
          </w:tcPr>
          <w:p w14:paraId="111F18FD" w14:textId="77777777" w:rsidR="00B7389F" w:rsidRPr="00B7389F" w:rsidRDefault="00B7389F" w:rsidP="00B7389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Surfclams</w:t>
            </w:r>
            <w:proofErr w:type="spellEnd"/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 xml:space="preserve"> and Ocean Quahogs FMP</w:t>
            </w:r>
          </w:p>
        </w:tc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710E5D7A" w14:textId="77777777" w:rsidR="00B7389F" w:rsidRPr="00B7389F" w:rsidRDefault="00B7389F" w:rsidP="00B7389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Surfclam</w:t>
            </w:r>
            <w:proofErr w:type="spellEnd"/>
          </w:p>
        </w:tc>
        <w:tc>
          <w:tcPr>
            <w:tcW w:w="1404" w:type="dxa"/>
            <w:shd w:val="clear" w:color="auto" w:fill="auto"/>
            <w:noWrap/>
            <w:vAlign w:val="bottom"/>
            <w:hideMark/>
          </w:tcPr>
          <w:p w14:paraId="4F24FAAB" w14:textId="77777777" w:rsidR="00B7389F" w:rsidRPr="00B7389F" w:rsidRDefault="00FD018F" w:rsidP="00B7389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Threshold F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8B15AF2" w14:textId="77777777" w:rsidR="00B7389F" w:rsidRPr="00B7389F" w:rsidRDefault="00B7389F" w:rsidP="00B7389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26FAD42D" w14:textId="77777777" w:rsidR="00B7389F" w:rsidRPr="00B7389F" w:rsidRDefault="00B7389F" w:rsidP="00B7389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7FAA8927" w14:textId="77777777" w:rsidR="00B7389F" w:rsidRPr="00B7389F" w:rsidRDefault="00B7389F" w:rsidP="00B7389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4C5C8FF5" w14:textId="77777777" w:rsidR="00B7389F" w:rsidRPr="00B7389F" w:rsidRDefault="00B7389F" w:rsidP="00B7389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160B8E56" w14:textId="77777777" w:rsidR="00B7389F" w:rsidRPr="00B7389F" w:rsidRDefault="00B7389F" w:rsidP="00B7389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B7389F" w:rsidRPr="00B7389F" w14:paraId="75D7134A" w14:textId="77777777" w:rsidTr="00FD018F">
        <w:trPr>
          <w:trHeight w:val="320"/>
        </w:trPr>
        <w:tc>
          <w:tcPr>
            <w:tcW w:w="3235" w:type="dxa"/>
            <w:shd w:val="clear" w:color="auto" w:fill="auto"/>
            <w:noWrap/>
            <w:vAlign w:val="bottom"/>
            <w:hideMark/>
          </w:tcPr>
          <w:p w14:paraId="09DF722A" w14:textId="77777777" w:rsidR="00B7389F" w:rsidRPr="00B7389F" w:rsidRDefault="00B7389F" w:rsidP="00B7389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Surfclams</w:t>
            </w:r>
            <w:proofErr w:type="spellEnd"/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 xml:space="preserve"> and Ocean Quahogs FMP</w:t>
            </w:r>
          </w:p>
        </w:tc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5C2B6B34" w14:textId="77777777" w:rsidR="00B7389F" w:rsidRPr="00B7389F" w:rsidRDefault="00B7389F" w:rsidP="00B7389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Ocean quahog</w:t>
            </w:r>
          </w:p>
        </w:tc>
        <w:tc>
          <w:tcPr>
            <w:tcW w:w="1404" w:type="dxa"/>
            <w:shd w:val="clear" w:color="auto" w:fill="auto"/>
            <w:noWrap/>
            <w:vAlign w:val="bottom"/>
            <w:hideMark/>
          </w:tcPr>
          <w:p w14:paraId="08BCA1B4" w14:textId="77777777" w:rsidR="00B7389F" w:rsidRPr="00B7389F" w:rsidRDefault="00FD018F" w:rsidP="00B7389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Threshold F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7943AE0" w14:textId="77777777" w:rsidR="00B7389F" w:rsidRPr="00B7389F" w:rsidRDefault="00B7389F" w:rsidP="00B7389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1CA37DF7" w14:textId="77777777" w:rsidR="00B7389F" w:rsidRPr="00B7389F" w:rsidRDefault="00B7389F" w:rsidP="00B7389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4724375C" w14:textId="77777777" w:rsidR="00B7389F" w:rsidRPr="00B7389F" w:rsidRDefault="00B7389F" w:rsidP="00B7389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536C9AF7" w14:textId="77777777" w:rsidR="00B7389F" w:rsidRPr="00B7389F" w:rsidRDefault="00B7389F" w:rsidP="00B7389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0881C7B5" w14:textId="77777777" w:rsidR="00B7389F" w:rsidRPr="00B7389F" w:rsidRDefault="00B7389F" w:rsidP="00B7389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389F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14:paraId="570BE1FC" w14:textId="77777777" w:rsidR="00717A4B" w:rsidRPr="00717A4B" w:rsidRDefault="00717A4B">
      <w:pPr>
        <w:rPr>
          <w:rFonts w:ascii="Arial" w:hAnsi="Arial" w:cs="Arial"/>
          <w:sz w:val="20"/>
          <w:szCs w:val="20"/>
        </w:rPr>
      </w:pPr>
    </w:p>
    <w:sectPr w:rsidR="00717A4B" w:rsidRPr="00717A4B" w:rsidSect="004E271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3CA0"/>
    <w:multiLevelType w:val="hybridMultilevel"/>
    <w:tmpl w:val="636CA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A7E27"/>
    <w:multiLevelType w:val="hybridMultilevel"/>
    <w:tmpl w:val="07D61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7D0C9E"/>
    <w:multiLevelType w:val="hybridMultilevel"/>
    <w:tmpl w:val="91B07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2869">
    <w:abstractNumId w:val="0"/>
  </w:num>
  <w:num w:numId="2" w16cid:durableId="526529211">
    <w:abstractNumId w:val="2"/>
  </w:num>
  <w:num w:numId="3" w16cid:durableId="188876367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 Free">
    <w15:presenceInfo w15:providerId="AD" w15:userId="S::cfree@ucsb.edu::3c18b808-abac-4284-b765-10746db1134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713"/>
    <w:rsid w:val="000114C4"/>
    <w:rsid w:val="0006426A"/>
    <w:rsid w:val="000A1511"/>
    <w:rsid w:val="000A54C0"/>
    <w:rsid w:val="000C679F"/>
    <w:rsid w:val="001A77EC"/>
    <w:rsid w:val="001C002E"/>
    <w:rsid w:val="002175F7"/>
    <w:rsid w:val="00234B66"/>
    <w:rsid w:val="002A1BBD"/>
    <w:rsid w:val="002A3945"/>
    <w:rsid w:val="002C7B7F"/>
    <w:rsid w:val="002F5923"/>
    <w:rsid w:val="00345FA7"/>
    <w:rsid w:val="003F0084"/>
    <w:rsid w:val="00445DFB"/>
    <w:rsid w:val="00496BEE"/>
    <w:rsid w:val="004E2713"/>
    <w:rsid w:val="00515E3D"/>
    <w:rsid w:val="005C2D3C"/>
    <w:rsid w:val="005D702D"/>
    <w:rsid w:val="00646933"/>
    <w:rsid w:val="006D3171"/>
    <w:rsid w:val="007122A5"/>
    <w:rsid w:val="00717A4B"/>
    <w:rsid w:val="00741A3D"/>
    <w:rsid w:val="007809E2"/>
    <w:rsid w:val="007D38C5"/>
    <w:rsid w:val="007D59C3"/>
    <w:rsid w:val="007E26E4"/>
    <w:rsid w:val="0089167B"/>
    <w:rsid w:val="008D14FE"/>
    <w:rsid w:val="008F2AD3"/>
    <w:rsid w:val="008F49BA"/>
    <w:rsid w:val="00956BC8"/>
    <w:rsid w:val="009E69FD"/>
    <w:rsid w:val="00A558A4"/>
    <w:rsid w:val="00A641F2"/>
    <w:rsid w:val="00A80BBA"/>
    <w:rsid w:val="00A902E8"/>
    <w:rsid w:val="00B12FB3"/>
    <w:rsid w:val="00B208BA"/>
    <w:rsid w:val="00B7389F"/>
    <w:rsid w:val="00B749F0"/>
    <w:rsid w:val="00BE4AAC"/>
    <w:rsid w:val="00CC774F"/>
    <w:rsid w:val="00D06E63"/>
    <w:rsid w:val="00D46B36"/>
    <w:rsid w:val="00DA1A7B"/>
    <w:rsid w:val="00E0378B"/>
    <w:rsid w:val="00E33EB6"/>
    <w:rsid w:val="00EA4677"/>
    <w:rsid w:val="00F32AD5"/>
    <w:rsid w:val="00F52226"/>
    <w:rsid w:val="00FB3AA3"/>
    <w:rsid w:val="00FD018F"/>
    <w:rsid w:val="00FF087A"/>
    <w:rsid w:val="00FF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3379D"/>
  <w14:defaultImageDpi w14:val="32767"/>
  <w15:chartTrackingRefBased/>
  <w15:docId w15:val="{68B57E76-631A-B741-9992-292D79538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17A4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02D"/>
    <w:pPr>
      <w:ind w:left="720"/>
      <w:contextualSpacing/>
    </w:pPr>
  </w:style>
  <w:style w:type="paragraph" w:styleId="Revision">
    <w:name w:val="Revision"/>
    <w:hidden/>
    <w:uiPriority w:val="99"/>
    <w:semiHidden/>
    <w:rsid w:val="000C679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Tracey Mangin</dc:creator>
  <cp:keywords/>
  <dc:description/>
  <cp:lastModifiedBy>Chris Free</cp:lastModifiedBy>
  <cp:revision>2</cp:revision>
  <dcterms:created xsi:type="dcterms:W3CDTF">2022-06-16T19:24:00Z</dcterms:created>
  <dcterms:modified xsi:type="dcterms:W3CDTF">2022-06-20T13:45:00Z</dcterms:modified>
</cp:coreProperties>
</file>