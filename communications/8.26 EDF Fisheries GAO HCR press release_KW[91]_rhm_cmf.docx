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4079" w14:textId="77777777" w:rsidR="00510E8A" w:rsidRDefault="00510E8A" w:rsidP="00510E8A"/>
    <w:p w14:paraId="2E615D71" w14:textId="588DE264" w:rsidR="00510E8A" w:rsidRDefault="00510E8A" w:rsidP="00510E8A">
      <w:pPr>
        <w:rPr>
          <w:b/>
          <w:bCs/>
        </w:rPr>
      </w:pPr>
      <w:r>
        <w:rPr>
          <w:b/>
          <w:bCs/>
        </w:rPr>
        <w:t>LOGO</w:t>
      </w:r>
    </w:p>
    <w:p w14:paraId="684A78B6" w14:textId="77777777" w:rsidR="00510E8A" w:rsidRDefault="00510E8A" w:rsidP="00510E8A">
      <w:pPr>
        <w:rPr>
          <w:b/>
          <w:bCs/>
        </w:rPr>
      </w:pPr>
    </w:p>
    <w:p w14:paraId="0C05D4F5" w14:textId="77777777" w:rsidR="00510E8A" w:rsidRDefault="00510E8A" w:rsidP="00510E8A">
      <w:pPr>
        <w:rPr>
          <w:b/>
          <w:bCs/>
        </w:rPr>
      </w:pPr>
    </w:p>
    <w:p w14:paraId="56C771A0" w14:textId="77777777" w:rsidR="00510E8A" w:rsidRPr="00685E33" w:rsidRDefault="00510E8A" w:rsidP="00510E8A">
      <w:pPr>
        <w:rPr>
          <w:b/>
          <w:bCs/>
          <w:u w:val="single"/>
        </w:rPr>
      </w:pPr>
      <w:r w:rsidRPr="00685E33">
        <w:rPr>
          <w:b/>
          <w:bCs/>
          <w:u w:val="single"/>
        </w:rPr>
        <w:t>FOR IMMEDIATE RELEASE</w:t>
      </w:r>
    </w:p>
    <w:p w14:paraId="3C5EF0ED" w14:textId="0C40D459" w:rsidR="00510E8A" w:rsidRDefault="00510E8A" w:rsidP="00510E8A">
      <w:r>
        <w:t xml:space="preserve">Contact info: </w:t>
      </w:r>
      <w:proofErr w:type="spellStart"/>
      <w:r w:rsidR="00452C3D">
        <w:t>Honah</w:t>
      </w:r>
      <w:proofErr w:type="spellEnd"/>
      <w:r w:rsidR="00452C3D">
        <w:t xml:space="preserve"> Kern, honah.kern@gmmb.com</w:t>
      </w:r>
    </w:p>
    <w:p w14:paraId="72341EB0" w14:textId="214D79DC" w:rsidR="00420705" w:rsidRDefault="00420705"/>
    <w:p w14:paraId="1230FB4C" w14:textId="671D4219" w:rsidR="00123F11" w:rsidRPr="00AF7BFD" w:rsidRDefault="000259B6" w:rsidP="00123F11">
      <w:pPr>
        <w:jc w:val="center"/>
        <w:rPr>
          <w:b/>
          <w:bCs/>
          <w:sz w:val="28"/>
          <w:szCs w:val="28"/>
        </w:rPr>
      </w:pPr>
      <w:commentRangeStart w:id="0"/>
      <w:r>
        <w:rPr>
          <w:b/>
          <w:bCs/>
          <w:sz w:val="28"/>
          <w:szCs w:val="28"/>
        </w:rPr>
        <w:t xml:space="preserve">Timely </w:t>
      </w:r>
      <w:r w:rsidR="00AF7BFD" w:rsidRPr="00AF7BFD">
        <w:rPr>
          <w:b/>
          <w:bCs/>
          <w:sz w:val="28"/>
          <w:szCs w:val="28"/>
        </w:rPr>
        <w:t>U</w:t>
      </w:r>
      <w:r w:rsidR="004E3EDA">
        <w:rPr>
          <w:b/>
          <w:bCs/>
          <w:sz w:val="28"/>
          <w:szCs w:val="28"/>
        </w:rPr>
        <w:t>CSB</w:t>
      </w:r>
      <w:r w:rsidR="00AF7BFD" w:rsidRPr="00AF7BFD">
        <w:rPr>
          <w:b/>
          <w:bCs/>
          <w:sz w:val="28"/>
          <w:szCs w:val="28"/>
        </w:rPr>
        <w:t xml:space="preserve"> </w:t>
      </w:r>
      <w:r>
        <w:rPr>
          <w:b/>
          <w:bCs/>
          <w:sz w:val="28"/>
          <w:szCs w:val="28"/>
        </w:rPr>
        <w:t xml:space="preserve">Research </w:t>
      </w:r>
      <w:r w:rsidR="008F7B67">
        <w:rPr>
          <w:b/>
          <w:bCs/>
          <w:sz w:val="28"/>
          <w:szCs w:val="28"/>
        </w:rPr>
        <w:t>May Help Managers</w:t>
      </w:r>
      <w:r w:rsidR="008B171D">
        <w:rPr>
          <w:b/>
          <w:bCs/>
          <w:sz w:val="28"/>
          <w:szCs w:val="28"/>
        </w:rPr>
        <w:t xml:space="preserve"> </w:t>
      </w:r>
      <w:r w:rsidR="00441496">
        <w:rPr>
          <w:b/>
          <w:bCs/>
          <w:sz w:val="28"/>
          <w:szCs w:val="28"/>
        </w:rPr>
        <w:t>A</w:t>
      </w:r>
      <w:r w:rsidR="00AF7BFD" w:rsidRPr="00AF7BFD">
        <w:rPr>
          <w:b/>
          <w:bCs/>
          <w:sz w:val="28"/>
          <w:szCs w:val="28"/>
        </w:rPr>
        <w:t xml:space="preserve">nswer </w:t>
      </w:r>
      <w:r w:rsidR="00441496">
        <w:rPr>
          <w:b/>
          <w:bCs/>
          <w:sz w:val="28"/>
          <w:szCs w:val="28"/>
        </w:rPr>
        <w:t>New C</w:t>
      </w:r>
      <w:r w:rsidR="00AF7BFD" w:rsidRPr="00AF7BFD">
        <w:rPr>
          <w:b/>
          <w:bCs/>
          <w:sz w:val="28"/>
          <w:szCs w:val="28"/>
        </w:rPr>
        <w:t xml:space="preserve">all from </w:t>
      </w:r>
      <w:r w:rsidR="00441496">
        <w:rPr>
          <w:b/>
          <w:bCs/>
          <w:sz w:val="28"/>
          <w:szCs w:val="28"/>
        </w:rPr>
        <w:t>F</w:t>
      </w:r>
      <w:r w:rsidR="00AF7BFD" w:rsidRPr="00AF7BFD">
        <w:rPr>
          <w:b/>
          <w:bCs/>
          <w:sz w:val="28"/>
          <w:szCs w:val="28"/>
        </w:rPr>
        <w:t xml:space="preserve">ederal </w:t>
      </w:r>
      <w:r w:rsidR="00441496">
        <w:rPr>
          <w:b/>
          <w:bCs/>
          <w:sz w:val="28"/>
          <w:szCs w:val="28"/>
        </w:rPr>
        <w:t>W</w:t>
      </w:r>
      <w:r w:rsidR="00AF7BFD" w:rsidRPr="00AF7BFD">
        <w:rPr>
          <w:b/>
          <w:bCs/>
          <w:sz w:val="28"/>
          <w:szCs w:val="28"/>
        </w:rPr>
        <w:t xml:space="preserve">atchdog for </w:t>
      </w:r>
      <w:r w:rsidR="00BA01CA">
        <w:rPr>
          <w:b/>
          <w:bCs/>
          <w:sz w:val="28"/>
          <w:szCs w:val="28"/>
        </w:rPr>
        <w:t xml:space="preserve">Implementing </w:t>
      </w:r>
      <w:r w:rsidR="00BF7E71">
        <w:rPr>
          <w:b/>
          <w:bCs/>
          <w:sz w:val="28"/>
          <w:szCs w:val="28"/>
        </w:rPr>
        <w:t xml:space="preserve">Management </w:t>
      </w:r>
      <w:r w:rsidR="000B4FEB">
        <w:rPr>
          <w:b/>
          <w:bCs/>
          <w:sz w:val="28"/>
          <w:szCs w:val="28"/>
        </w:rPr>
        <w:t>Action</w:t>
      </w:r>
      <w:r w:rsidR="00F9240A">
        <w:rPr>
          <w:b/>
          <w:bCs/>
          <w:sz w:val="28"/>
          <w:szCs w:val="28"/>
        </w:rPr>
        <w:t xml:space="preserve">s </w:t>
      </w:r>
      <w:r w:rsidR="008B171D">
        <w:rPr>
          <w:b/>
          <w:bCs/>
          <w:sz w:val="28"/>
          <w:szCs w:val="28"/>
        </w:rPr>
        <w:t>for</w:t>
      </w:r>
      <w:r w:rsidR="000B4FEB">
        <w:rPr>
          <w:b/>
          <w:bCs/>
          <w:sz w:val="28"/>
          <w:szCs w:val="28"/>
        </w:rPr>
        <w:t xml:space="preserve"> </w:t>
      </w:r>
      <w:r w:rsidR="00441496">
        <w:rPr>
          <w:b/>
          <w:bCs/>
          <w:sz w:val="28"/>
          <w:szCs w:val="28"/>
        </w:rPr>
        <w:t>M</w:t>
      </w:r>
      <w:r w:rsidR="00AF7BFD" w:rsidRPr="00AF7BFD">
        <w:rPr>
          <w:b/>
          <w:bCs/>
          <w:sz w:val="28"/>
          <w:szCs w:val="28"/>
        </w:rPr>
        <w:t xml:space="preserve">ore </w:t>
      </w:r>
      <w:r w:rsidR="00441496">
        <w:rPr>
          <w:b/>
          <w:bCs/>
          <w:sz w:val="28"/>
          <w:szCs w:val="28"/>
        </w:rPr>
        <w:t>R</w:t>
      </w:r>
      <w:r w:rsidR="00AF7BFD" w:rsidRPr="00AF7BFD">
        <w:rPr>
          <w:b/>
          <w:bCs/>
          <w:sz w:val="28"/>
          <w:szCs w:val="28"/>
        </w:rPr>
        <w:t xml:space="preserve">esilient </w:t>
      </w:r>
      <w:r w:rsidR="009E78FA">
        <w:rPr>
          <w:b/>
          <w:bCs/>
          <w:sz w:val="28"/>
          <w:szCs w:val="28"/>
        </w:rPr>
        <w:t xml:space="preserve">U.S. </w:t>
      </w:r>
      <w:r w:rsidR="00441496">
        <w:rPr>
          <w:b/>
          <w:bCs/>
          <w:sz w:val="28"/>
          <w:szCs w:val="28"/>
        </w:rPr>
        <w:t>F</w:t>
      </w:r>
      <w:r w:rsidR="00AF7BFD" w:rsidRPr="00AF7BFD">
        <w:rPr>
          <w:b/>
          <w:bCs/>
          <w:sz w:val="28"/>
          <w:szCs w:val="28"/>
        </w:rPr>
        <w:t>isher</w:t>
      </w:r>
      <w:r w:rsidR="00AF7BFD">
        <w:rPr>
          <w:b/>
          <w:bCs/>
          <w:sz w:val="28"/>
          <w:szCs w:val="28"/>
        </w:rPr>
        <w:t>ies</w:t>
      </w:r>
      <w:r w:rsidR="00AF7BFD" w:rsidRPr="00AF7BFD">
        <w:rPr>
          <w:b/>
          <w:bCs/>
          <w:sz w:val="28"/>
          <w:szCs w:val="28"/>
        </w:rPr>
        <w:t xml:space="preserve"> </w:t>
      </w:r>
      <w:commentRangeEnd w:id="0"/>
      <w:r w:rsidR="003975EB">
        <w:rPr>
          <w:rStyle w:val="CommentReference"/>
        </w:rPr>
        <w:commentReference w:id="0"/>
      </w:r>
    </w:p>
    <w:p w14:paraId="7011E18F" w14:textId="10715B99" w:rsidR="00AF7BFD" w:rsidRPr="00123F11" w:rsidRDefault="00AF7BFD" w:rsidP="00123F11">
      <w:pPr>
        <w:jc w:val="center"/>
        <w:rPr>
          <w:i/>
          <w:iCs/>
        </w:rPr>
      </w:pPr>
      <w:r>
        <w:rPr>
          <w:i/>
          <w:iCs/>
        </w:rPr>
        <w:t>GAO urges fisher</w:t>
      </w:r>
      <w:r w:rsidR="00EB12A2">
        <w:rPr>
          <w:i/>
          <w:iCs/>
        </w:rPr>
        <w:t>ies</w:t>
      </w:r>
      <w:r>
        <w:rPr>
          <w:i/>
          <w:iCs/>
        </w:rPr>
        <w:t xml:space="preserve"> managers to </w:t>
      </w:r>
      <w:r w:rsidR="008D6F13">
        <w:rPr>
          <w:i/>
          <w:iCs/>
        </w:rPr>
        <w:t xml:space="preserve">take management action to address </w:t>
      </w:r>
      <w:r>
        <w:rPr>
          <w:i/>
          <w:iCs/>
        </w:rPr>
        <w:t>climate change</w:t>
      </w:r>
    </w:p>
    <w:p w14:paraId="5C808AF2" w14:textId="4A5F48BF" w:rsidR="00510E8A" w:rsidRDefault="00510E8A" w:rsidP="00510E8A">
      <w:pPr>
        <w:jc w:val="both"/>
      </w:pPr>
    </w:p>
    <w:p w14:paraId="3BEBD93C" w14:textId="0206C8CE" w:rsidR="00CB73A9" w:rsidRDefault="00510E8A" w:rsidP="00123F11">
      <w:pPr>
        <w:jc w:val="both"/>
      </w:pPr>
      <w:r>
        <w:t xml:space="preserve">(DATELINE)— </w:t>
      </w:r>
      <w:r w:rsidR="00441496">
        <w:t>T</w:t>
      </w:r>
      <w:r w:rsidR="00CB73A9">
        <w:t xml:space="preserve">he University of California-Santa Barbara </w:t>
      </w:r>
      <w:r w:rsidR="00873325">
        <w:t xml:space="preserve">(UCSB) </w:t>
      </w:r>
      <w:r w:rsidR="00441496">
        <w:t xml:space="preserve">released </w:t>
      </w:r>
      <w:hyperlink r:id="rId9" w:history="1">
        <w:r w:rsidR="00441496" w:rsidRPr="004C3317">
          <w:rPr>
            <w:rStyle w:val="Hyperlink"/>
          </w:rPr>
          <w:t>new research</w:t>
        </w:r>
      </w:hyperlink>
      <w:r w:rsidR="009E78FA">
        <w:t xml:space="preserve"> this month</w:t>
      </w:r>
      <w:r w:rsidR="00441496">
        <w:t xml:space="preserve"> that provide</w:t>
      </w:r>
      <w:r w:rsidR="009E78FA">
        <w:t>s</w:t>
      </w:r>
      <w:r w:rsidR="00441496">
        <w:t xml:space="preserve"> </w:t>
      </w:r>
      <w:r w:rsidR="007F38DC">
        <w:t>key recommendations</w:t>
      </w:r>
      <w:r w:rsidR="00441496">
        <w:t xml:space="preserve"> for </w:t>
      </w:r>
      <w:r w:rsidR="007F38DC">
        <w:t xml:space="preserve">helping </w:t>
      </w:r>
      <w:r w:rsidR="00441496">
        <w:t>U.S. fisherie</w:t>
      </w:r>
      <w:r w:rsidR="00425CC9">
        <w:t xml:space="preserve">s </w:t>
      </w:r>
      <w:r w:rsidR="00441496">
        <w:t>adapt to the impacts of climate change</w:t>
      </w:r>
      <w:r w:rsidR="004D1EF2">
        <w:t>, and protect the livelihoods of fishermen.</w:t>
      </w:r>
      <w:r w:rsidR="009E78FA">
        <w:t xml:space="preserve"> The U</w:t>
      </w:r>
      <w:r w:rsidR="004E3EDA">
        <w:t>CS</w:t>
      </w:r>
      <w:r w:rsidR="009E78FA">
        <w:t>B recommendations come</w:t>
      </w:r>
      <w:r w:rsidR="00441496">
        <w:t xml:space="preserve"> on the heels of new calls</w:t>
      </w:r>
      <w:r w:rsidR="009E78FA">
        <w:t xml:space="preserve"> from </w:t>
      </w:r>
      <w:r w:rsidR="00441496">
        <w:t>the U.S. Government Accountability Office</w:t>
      </w:r>
      <w:r w:rsidR="009E78FA">
        <w:t xml:space="preserve"> </w:t>
      </w:r>
      <w:r w:rsidR="00873325">
        <w:t xml:space="preserve">(GAO) </w:t>
      </w:r>
      <w:r w:rsidR="009E78FA">
        <w:t>for</w:t>
      </w:r>
      <w:r w:rsidR="00425CC9">
        <w:t xml:space="preserve"> regulators to </w:t>
      </w:r>
      <w:proofErr w:type="gramStart"/>
      <w:r w:rsidR="00425CC9">
        <w:t>take action</w:t>
      </w:r>
      <w:proofErr w:type="gramEnd"/>
      <w:r w:rsidR="00425CC9">
        <w:t xml:space="preserve"> on climate change in their fish</w:t>
      </w:r>
      <w:r w:rsidR="00873325">
        <w:t>ery</w:t>
      </w:r>
      <w:r w:rsidR="00425CC9">
        <w:t xml:space="preserve"> management plans. </w:t>
      </w:r>
    </w:p>
    <w:p w14:paraId="444C44C6" w14:textId="77777777" w:rsidR="00CB73A9" w:rsidRDefault="00CB73A9" w:rsidP="00123F11">
      <w:pPr>
        <w:jc w:val="both"/>
      </w:pPr>
    </w:p>
    <w:p w14:paraId="0F6AAC59" w14:textId="595244BA" w:rsidR="004326F6" w:rsidRPr="007272C5" w:rsidRDefault="00441496" w:rsidP="00FA10B3">
      <w:pPr>
        <w:jc w:val="both"/>
      </w:pPr>
      <w:r>
        <w:t xml:space="preserve">The </w:t>
      </w:r>
      <w:hyperlink r:id="rId10" w:history="1">
        <w:r w:rsidRPr="00EA3754">
          <w:rPr>
            <w:rStyle w:val="Hyperlink"/>
          </w:rPr>
          <w:t>new report</w:t>
        </w:r>
      </w:hyperlink>
      <w:r>
        <w:rPr>
          <w:rStyle w:val="Hyperlink"/>
          <w:u w:val="none"/>
        </w:rPr>
        <w:t xml:space="preserve"> </w:t>
      </w:r>
      <w:r w:rsidRPr="00735172">
        <w:t xml:space="preserve">from the GAO </w:t>
      </w:r>
      <w:r w:rsidR="009E78FA" w:rsidRPr="00735172">
        <w:t>says</w:t>
      </w:r>
      <w:r w:rsidR="009E78FA">
        <w:rPr>
          <w:rStyle w:val="Hyperlink"/>
          <w:u w:val="none"/>
        </w:rPr>
        <w:t xml:space="preserve"> </w:t>
      </w:r>
      <w:r w:rsidR="004326F6">
        <w:t xml:space="preserve">U.S. fishing communities </w:t>
      </w:r>
      <w:r w:rsidR="00B23829">
        <w:t>can enhance resilience</w:t>
      </w:r>
      <w:r w:rsidR="004326F6">
        <w:t xml:space="preserve"> </w:t>
      </w:r>
      <w:r w:rsidR="00425CC9">
        <w:t xml:space="preserve">if </w:t>
      </w:r>
      <w:r w:rsidR="00165140">
        <w:t xml:space="preserve">federal managers work with regional </w:t>
      </w:r>
      <w:r w:rsidR="00B231C9">
        <w:t>management bodies to</w:t>
      </w:r>
      <w:r w:rsidR="00873325">
        <w:t xml:space="preserve"> improve data streams and</w:t>
      </w:r>
      <w:r w:rsidR="00FA10B3">
        <w:t xml:space="preserve"> </w:t>
      </w:r>
      <w:r w:rsidR="004D4F6A">
        <w:t xml:space="preserve">use climate information </w:t>
      </w:r>
      <w:r w:rsidR="00B231C9">
        <w:t>in fisheries management decisions</w:t>
      </w:r>
      <w:r w:rsidR="00425CC9">
        <w:t xml:space="preserve">. </w:t>
      </w:r>
      <w:r w:rsidR="00FA10B3">
        <w:t xml:space="preserve">The GAO report recommends </w:t>
      </w:r>
      <w:r w:rsidR="00FA10B3" w:rsidRPr="00FA10B3">
        <w:t xml:space="preserve">that </w:t>
      </w:r>
      <w:r w:rsidR="00FA10B3">
        <w:t xml:space="preserve">the </w:t>
      </w:r>
      <w:r w:rsidR="002F0E56">
        <w:t>federal fishery managers</w:t>
      </w:r>
      <w:r w:rsidR="00FA10B3" w:rsidRPr="00FA10B3">
        <w:t xml:space="preserve"> (1) regularly collect and share information</w:t>
      </w:r>
      <w:r w:rsidR="00FA10B3">
        <w:t xml:space="preserve"> </w:t>
      </w:r>
      <w:r w:rsidR="00FA10B3" w:rsidRPr="00FA10B3">
        <w:t>on fishery management activities for</w:t>
      </w:r>
      <w:r w:rsidR="00FA10B3">
        <w:t xml:space="preserve"> </w:t>
      </w:r>
      <w:r w:rsidR="00FA10B3" w:rsidRPr="00FA10B3">
        <w:t>enhancing climate resilience and</w:t>
      </w:r>
      <w:r w:rsidR="00FA10B3">
        <w:t xml:space="preserve"> </w:t>
      </w:r>
      <w:r w:rsidR="00FA10B3" w:rsidRPr="00FA10B3">
        <w:t xml:space="preserve">(2) work with </w:t>
      </w:r>
      <w:r w:rsidR="002D79C6">
        <w:t>Regional Fishery Management Councils</w:t>
      </w:r>
      <w:r w:rsidR="00FA10B3" w:rsidRPr="00FA10B3">
        <w:t xml:space="preserve"> to identify and prioritize</w:t>
      </w:r>
      <w:r w:rsidR="00FA10B3">
        <w:t xml:space="preserve"> </w:t>
      </w:r>
      <w:r w:rsidR="00FA10B3" w:rsidRPr="00FA10B3">
        <w:t>climate resilience opportunities and</w:t>
      </w:r>
      <w:r w:rsidR="00FA10B3">
        <w:t xml:space="preserve"> </w:t>
      </w:r>
      <w:r w:rsidR="00FA10B3" w:rsidRPr="00FA10B3">
        <w:t>develop a plan to implement them</w:t>
      </w:r>
      <w:r w:rsidR="00FA10B3">
        <w:t>.</w:t>
      </w:r>
    </w:p>
    <w:p w14:paraId="026ED3F5" w14:textId="77777777" w:rsidR="004326F6" w:rsidRDefault="004326F6" w:rsidP="00123F11">
      <w:pPr>
        <w:jc w:val="both"/>
      </w:pPr>
    </w:p>
    <w:p w14:paraId="5BF3C81F" w14:textId="0EC83BBB" w:rsidR="009E78FA" w:rsidRDefault="009E78FA" w:rsidP="008245D7">
      <w:pPr>
        <w:jc w:val="both"/>
      </w:pPr>
      <w:r>
        <w:t xml:space="preserve">“Our report lays out impactful steps fisheries </w:t>
      </w:r>
      <w:r w:rsidR="00240DAB">
        <w:t xml:space="preserve">managers </w:t>
      </w:r>
      <w:r>
        <w:t xml:space="preserve">can take now that </w:t>
      </w:r>
      <w:del w:id="1" w:author="Huff McGonigal" w:date="2022-08-29T13:41:00Z">
        <w:r w:rsidDel="00196280">
          <w:delText xml:space="preserve">will </w:delText>
        </w:r>
      </w:del>
      <w:ins w:id="2" w:author="Huff McGonigal" w:date="2022-08-29T13:41:00Z">
        <w:r w:rsidR="00196280">
          <w:t xml:space="preserve">can help </w:t>
        </w:r>
      </w:ins>
      <w:del w:id="3" w:author="Huff McGonigal" w:date="2022-08-29T13:40:00Z">
        <w:r w:rsidDel="00196280">
          <w:delText xml:space="preserve">greatly </w:delText>
        </w:r>
      </w:del>
      <w:r>
        <w:t xml:space="preserve">improve </w:t>
      </w:r>
      <w:ins w:id="4" w:author="Huff McGonigal" w:date="2022-08-29T13:40:00Z">
        <w:r w:rsidR="00196280">
          <w:t xml:space="preserve">the </w:t>
        </w:r>
      </w:ins>
      <w:r>
        <w:t>climate</w:t>
      </w:r>
      <w:r w:rsidR="00B308C5">
        <w:t xml:space="preserve"> </w:t>
      </w:r>
      <w:r>
        <w:t>resilienc</w:t>
      </w:r>
      <w:r w:rsidR="00B308C5">
        <w:t>e</w:t>
      </w:r>
      <w:r>
        <w:t xml:space="preserve"> </w:t>
      </w:r>
      <w:ins w:id="5" w:author="Huff McGonigal" w:date="2022-08-29T13:40:00Z">
        <w:r w:rsidR="00196280">
          <w:t>of the nation’s fisheries and the communities that depend on them.</w:t>
        </w:r>
      </w:ins>
      <w:del w:id="6" w:author="Huff McGonigal" w:date="2022-08-29T13:40:00Z">
        <w:r w:rsidDel="00196280">
          <w:delText xml:space="preserve">today and </w:delText>
        </w:r>
        <w:r w:rsidR="008245D7" w:rsidDel="00196280">
          <w:delText xml:space="preserve">help </w:delText>
        </w:r>
        <w:commentRangeStart w:id="7"/>
        <w:r w:rsidDel="00196280">
          <w:delText xml:space="preserve">fishing communities </w:delText>
        </w:r>
        <w:r w:rsidR="008245D7" w:rsidDel="00196280">
          <w:delText>better weather climate impacts</w:delText>
        </w:r>
        <w:commentRangeEnd w:id="7"/>
        <w:r w:rsidR="003610A2" w:rsidDel="00196280">
          <w:rPr>
            <w:rStyle w:val="CommentReference"/>
          </w:rPr>
          <w:commentReference w:id="7"/>
        </w:r>
      </w:del>
      <w:r>
        <w:t xml:space="preserve">,” said report </w:t>
      </w:r>
      <w:r w:rsidR="004E3EDA">
        <w:t xml:space="preserve">lead </w:t>
      </w:r>
      <w:r>
        <w:t>author</w:t>
      </w:r>
      <w:r w:rsidR="00735172">
        <w:t xml:space="preserve"> Chris Free, a research scientist at UCSB. </w:t>
      </w:r>
    </w:p>
    <w:p w14:paraId="515599A2" w14:textId="77777777" w:rsidR="009E78FA" w:rsidRDefault="009E78FA" w:rsidP="00123F11">
      <w:pPr>
        <w:jc w:val="both"/>
      </w:pPr>
    </w:p>
    <w:p w14:paraId="4303D3D7" w14:textId="4F2BC8A8" w:rsidR="004326F6" w:rsidRDefault="00735172" w:rsidP="00123F11">
      <w:pPr>
        <w:jc w:val="both"/>
      </w:pPr>
      <w:r>
        <w:t xml:space="preserve">Free and the team of </w:t>
      </w:r>
      <w:r w:rsidR="00EA3754">
        <w:t>researchers at UCSB</w:t>
      </w:r>
      <w:r w:rsidR="00425CC9">
        <w:t xml:space="preserve"> </w:t>
      </w:r>
      <w:r w:rsidR="00EA3754">
        <w:t>evaluate</w:t>
      </w:r>
      <w:r w:rsidR="007825E9">
        <w:t>d</w:t>
      </w:r>
      <w:r w:rsidR="00EA3754">
        <w:t xml:space="preserve"> the management of over 500 fisheries across the United States, specifically examining </w:t>
      </w:r>
      <w:r w:rsidR="00873325">
        <w:t xml:space="preserve">what’s known as </w:t>
      </w:r>
      <w:r w:rsidR="00EA3754">
        <w:t>Harvest Control Rules</w:t>
      </w:r>
      <w:r>
        <w:t xml:space="preserve"> (HCR</w:t>
      </w:r>
      <w:r w:rsidR="00873325">
        <w:t>s</w:t>
      </w:r>
      <w:r>
        <w:t>)</w:t>
      </w:r>
      <w:r w:rsidR="00DA2186">
        <w:t>—the rules</w:t>
      </w:r>
      <w:r w:rsidR="00EA3754">
        <w:t xml:space="preserve"> that guide how much of a stock can be fished</w:t>
      </w:r>
      <w:r w:rsidR="00DD38E9">
        <w:t xml:space="preserve">. The </w:t>
      </w:r>
      <w:r w:rsidR="0058275E">
        <w:t xml:space="preserve">authors </w:t>
      </w:r>
      <w:r w:rsidR="00DD38E9">
        <w:t xml:space="preserve">generated a suite of </w:t>
      </w:r>
      <w:r w:rsidR="0067184D">
        <w:t xml:space="preserve">design </w:t>
      </w:r>
      <w:r w:rsidR="00DD38E9">
        <w:t xml:space="preserve">recommendations </w:t>
      </w:r>
      <w:r w:rsidR="0067184D">
        <w:t xml:space="preserve">for HCRs that can help ensure sustainable fisheries and fishing communities in a changing climate.  </w:t>
      </w:r>
      <w:r w:rsidR="00DD38E9">
        <w:t xml:space="preserve"> </w:t>
      </w:r>
    </w:p>
    <w:p w14:paraId="0C8DD5E1" w14:textId="4A62C42D" w:rsidR="00EA3754" w:rsidRDefault="00EA3754" w:rsidP="00123F11">
      <w:pPr>
        <w:jc w:val="both"/>
      </w:pPr>
    </w:p>
    <w:p w14:paraId="22858FD4" w14:textId="11E06586" w:rsidR="00123F11" w:rsidRDefault="00832226" w:rsidP="00123F11">
      <w:pPr>
        <w:jc w:val="both"/>
      </w:pPr>
      <w:r>
        <w:t>Across coasts</w:t>
      </w:r>
      <w:r w:rsidR="00123F11">
        <w:t xml:space="preserve">, U.S. fishing communities are already dealing with the impacts of climate change. The UCSB report identifies actionable recommendations that can help in both the short and long term. These include using catch limits based on stock population size, </w:t>
      </w:r>
      <w:r w:rsidR="00141243">
        <w:t xml:space="preserve">accounting for </w:t>
      </w:r>
      <w:r w:rsidR="00123F11">
        <w:t xml:space="preserve">potential impacts of climate change into the </w:t>
      </w:r>
      <w:proofErr w:type="gramStart"/>
      <w:r w:rsidR="00123F11">
        <w:t>rules, and</w:t>
      </w:r>
      <w:proofErr w:type="gramEnd"/>
      <w:r w:rsidR="00123F11">
        <w:t xml:space="preserve"> evaluating which </w:t>
      </w:r>
      <w:commentRangeStart w:id="8"/>
      <w:commentRangeStart w:id="9"/>
      <w:commentRangeStart w:id="10"/>
      <w:del w:id="11" w:author="Huff McGonigal" w:date="2022-08-29T13:38:00Z">
        <w:r w:rsidR="00123F11" w:rsidDel="00486FAE">
          <w:delText xml:space="preserve">rules </w:delText>
        </w:r>
      </w:del>
      <w:ins w:id="12" w:author="Huff McGonigal" w:date="2022-08-29T13:38:00Z">
        <w:r w:rsidR="00486FAE">
          <w:t xml:space="preserve">management approaches </w:t>
        </w:r>
      </w:ins>
      <w:r w:rsidR="00123F11">
        <w:t xml:space="preserve">are best for a specific </w:t>
      </w:r>
      <w:del w:id="13" w:author="Huff McGonigal" w:date="2022-08-29T13:38:00Z">
        <w:r w:rsidR="00123F11" w:rsidDel="00486FAE">
          <w:delText>region</w:delText>
        </w:r>
        <w:commentRangeEnd w:id="8"/>
        <w:r w:rsidR="00EC5F03" w:rsidDel="00486FAE">
          <w:rPr>
            <w:rStyle w:val="CommentReference"/>
          </w:rPr>
          <w:commentReference w:id="8"/>
        </w:r>
        <w:commentRangeEnd w:id="9"/>
        <w:r w:rsidR="00187D7A" w:rsidDel="00486FAE">
          <w:rPr>
            <w:rStyle w:val="CommentReference"/>
          </w:rPr>
          <w:commentReference w:id="9"/>
        </w:r>
      </w:del>
      <w:commentRangeEnd w:id="10"/>
      <w:r w:rsidR="00486FAE">
        <w:rPr>
          <w:rStyle w:val="CommentReference"/>
        </w:rPr>
        <w:commentReference w:id="10"/>
      </w:r>
      <w:ins w:id="14" w:author="Huff McGonigal" w:date="2022-08-29T13:38:00Z">
        <w:r w:rsidR="00486FAE">
          <w:t>fishery</w:t>
        </w:r>
      </w:ins>
      <w:r w:rsidR="00123F11">
        <w:t xml:space="preserve">. </w:t>
      </w:r>
    </w:p>
    <w:p w14:paraId="70B8B16B" w14:textId="77777777" w:rsidR="00123F11" w:rsidRDefault="00123F11" w:rsidP="00123F11">
      <w:pPr>
        <w:jc w:val="both"/>
      </w:pPr>
    </w:p>
    <w:p w14:paraId="787B3CE5" w14:textId="0A1A4FBB" w:rsidR="00123F11" w:rsidRDefault="00123F11" w:rsidP="00123F11">
      <w:pPr>
        <w:jc w:val="both"/>
      </w:pPr>
      <w:r>
        <w:t xml:space="preserve">View the </w:t>
      </w:r>
      <w:r w:rsidR="00832226">
        <w:t>study</w:t>
      </w:r>
      <w:r>
        <w:t xml:space="preserve"> </w:t>
      </w:r>
      <w:hyperlink r:id="rId11" w:history="1">
        <w:r w:rsidRPr="004C3317">
          <w:rPr>
            <w:rStyle w:val="Hyperlink"/>
          </w:rPr>
          <w:t>here</w:t>
        </w:r>
      </w:hyperlink>
      <w:r>
        <w:t xml:space="preserve"> and a one-page summary of recommendations below. </w:t>
      </w:r>
    </w:p>
    <w:p w14:paraId="1490927A" w14:textId="77777777" w:rsidR="00123F11" w:rsidRDefault="00123F11" w:rsidP="00123F11">
      <w:pPr>
        <w:jc w:val="both"/>
      </w:pPr>
    </w:p>
    <w:p w14:paraId="1660FE83" w14:textId="77777777" w:rsidR="00123F11" w:rsidRDefault="00123F11" w:rsidP="00123F11">
      <w:pPr>
        <w:pStyle w:val="ListParagraph"/>
        <w:numPr>
          <w:ilvl w:val="0"/>
          <w:numId w:val="1"/>
        </w:numPr>
        <w:jc w:val="both"/>
      </w:pPr>
      <w:r>
        <w:rPr>
          <w:b/>
          <w:bCs/>
        </w:rPr>
        <w:lastRenderedPageBreak/>
        <w:t>Adjust fishing rates based on stock status</w:t>
      </w:r>
      <w:r>
        <w:t xml:space="preserve">. Too often managers will simply allow a certain percentage of a fish stock to be caught regardless of the current size of the population. But use of what’s known as </w:t>
      </w:r>
      <w:r w:rsidRPr="000B0D55">
        <w:rPr>
          <w:i/>
          <w:iCs/>
        </w:rPr>
        <w:t>ramped harvest control rules</w:t>
      </w:r>
      <w:r>
        <w:t xml:space="preserve"> aligns the percentage that can be caught with the current size of the stock. This helps avoid overfishing and makes harvest levels more responsive to changing conditions. </w:t>
      </w:r>
    </w:p>
    <w:p w14:paraId="22109C1E" w14:textId="432A792F" w:rsidR="00123F11" w:rsidRDefault="00123F11" w:rsidP="00123F11">
      <w:pPr>
        <w:pStyle w:val="ListParagraph"/>
        <w:numPr>
          <w:ilvl w:val="0"/>
          <w:numId w:val="1"/>
        </w:numPr>
        <w:jc w:val="both"/>
      </w:pPr>
      <w:r>
        <w:rPr>
          <w:b/>
          <w:bCs/>
        </w:rPr>
        <w:t>B</w:t>
      </w:r>
      <w:r w:rsidRPr="000B0D55">
        <w:rPr>
          <w:b/>
          <w:bCs/>
        </w:rPr>
        <w:t>etter buffers</w:t>
      </w:r>
      <w:r w:rsidRPr="009879EC">
        <w:t>.</w:t>
      </w:r>
      <w:r w:rsidRPr="000B0D55">
        <w:t xml:space="preserve"> </w:t>
      </w:r>
      <w:r>
        <w:t>Managers</w:t>
      </w:r>
      <w:r w:rsidRPr="009879EC">
        <w:t xml:space="preserve"> need to </w:t>
      </w:r>
      <w:r>
        <w:t>fine tune and adapt</w:t>
      </w:r>
      <w:r w:rsidRPr="009879EC">
        <w:t xml:space="preserve"> the precautionary buffers</w:t>
      </w:r>
      <w:r>
        <w:t xml:space="preserve"> that </w:t>
      </w:r>
      <w:r w:rsidRPr="000B0D55">
        <w:t xml:space="preserve">are used </w:t>
      </w:r>
      <w:r>
        <w:t xml:space="preserve">when calculating catch limits. Precautionary buffers essentially set the catch limits lower than the maximum that could be caught before the stock is overfished. </w:t>
      </w:r>
      <w:r w:rsidR="00E86D14">
        <w:t xml:space="preserve">This </w:t>
      </w:r>
      <w:r w:rsidR="00E86D14" w:rsidRPr="000B0D55">
        <w:t>helps</w:t>
      </w:r>
      <w:r w:rsidRPr="000B0D55">
        <w:t xml:space="preserve"> avoid overfishing </w:t>
      </w:r>
      <w:r>
        <w:t>given</w:t>
      </w:r>
      <w:r w:rsidRPr="000B0D55">
        <w:t xml:space="preserve"> increasing uncertaint</w:t>
      </w:r>
      <w:r>
        <w:t xml:space="preserve">ies due to climate change. </w:t>
      </w:r>
    </w:p>
    <w:p w14:paraId="7241EB09" w14:textId="61B17B45" w:rsidR="00123F11" w:rsidRDefault="00123F11" w:rsidP="00123F11">
      <w:pPr>
        <w:pStyle w:val="ListParagraph"/>
        <w:numPr>
          <w:ilvl w:val="0"/>
          <w:numId w:val="1"/>
        </w:numPr>
        <w:jc w:val="both"/>
      </w:pPr>
      <w:r w:rsidRPr="000B0D55">
        <w:rPr>
          <w:b/>
          <w:bCs/>
        </w:rPr>
        <w:t>Some rules are better than none.</w:t>
      </w:r>
      <w:r>
        <w:rPr>
          <w:b/>
          <w:bCs/>
        </w:rPr>
        <w:t xml:space="preserve"> </w:t>
      </w:r>
      <w:r w:rsidRPr="000B0D55">
        <w:t>Even when budgets don’t allow for full stock assessments</w:t>
      </w:r>
      <w:r>
        <w:t>, managers can use indicators of stock health</w:t>
      </w:r>
      <w:r w:rsidR="00F324D7">
        <w:t xml:space="preserve"> –</w:t>
      </w:r>
      <w:r>
        <w:t xml:space="preserve"> like</w:t>
      </w:r>
      <w:r w:rsidR="00F324D7">
        <w:t xml:space="preserve"> </w:t>
      </w:r>
      <w:r w:rsidR="00E84745">
        <w:t>information from an ecosystem monitoring survey</w:t>
      </w:r>
      <w:r w:rsidR="00F324D7">
        <w:t xml:space="preserve"> – </w:t>
      </w:r>
      <w:r>
        <w:t>to</w:t>
      </w:r>
      <w:r w:rsidR="00F324D7">
        <w:t xml:space="preserve"> </w:t>
      </w:r>
      <w:r>
        <w:t>create harvest control rules that take current stock size into account, maintaining profits and reducing the risk of overfishing.</w:t>
      </w:r>
    </w:p>
    <w:p w14:paraId="65E2A4B0" w14:textId="01D8E45B" w:rsidR="00123F11" w:rsidRDefault="00123F11" w:rsidP="00123F11">
      <w:pPr>
        <w:pStyle w:val="ListParagraph"/>
        <w:numPr>
          <w:ilvl w:val="0"/>
          <w:numId w:val="1"/>
        </w:numPr>
        <w:jc w:val="both"/>
      </w:pPr>
      <w:commentRangeStart w:id="15"/>
      <w:r>
        <w:rPr>
          <w:b/>
          <w:bCs/>
        </w:rPr>
        <w:t>Consider climate change</w:t>
      </w:r>
      <w:ins w:id="16" w:author="Chris Free" w:date="2022-08-29T20:08:00Z">
        <w:r w:rsidR="00110E7D">
          <w:rPr>
            <w:b/>
            <w:bCs/>
          </w:rPr>
          <w:t xml:space="preserve"> in the management of data-limited stocks</w:t>
        </w:r>
      </w:ins>
      <w:r>
        <w:t xml:space="preserve">. </w:t>
      </w:r>
      <w:ins w:id="17" w:author="Chris Free" w:date="2022-08-29T20:09:00Z">
        <w:r w:rsidR="00110E7D">
          <w:t xml:space="preserve">Multiple tools, including </w:t>
        </w:r>
      </w:ins>
      <w:del w:id="18" w:author="Chris Free" w:date="2022-08-29T20:09:00Z">
        <w:r w:rsidR="002B374C" w:rsidDel="00110E7D">
          <w:delText xml:space="preserve">A </w:delText>
        </w:r>
        <w:r w:rsidDel="00110E7D">
          <w:delText xml:space="preserve">tool known as a </w:delText>
        </w:r>
      </w:del>
      <w:r>
        <w:t>climate vulnerability assessment</w:t>
      </w:r>
      <w:ins w:id="19" w:author="Chris Free" w:date="2022-08-29T20:09:00Z">
        <w:r w:rsidR="00110E7D">
          <w:t>, can be used to d</w:t>
        </w:r>
      </w:ins>
      <w:ins w:id="20" w:author="Chris Free" w:date="2022-08-29T20:10:00Z">
        <w:r w:rsidR="009527B5">
          <w:t>etermine catch limits that consider climate change for even the most data-limited stocks</w:t>
        </w:r>
      </w:ins>
      <w:del w:id="21" w:author="Chris Free" w:date="2022-08-29T20:10:00Z">
        <w:r w:rsidDel="009527B5">
          <w:delText xml:space="preserve"> can help identify the greatest risks to a stock from climate </w:delText>
        </w:r>
        <w:commentRangeStart w:id="22"/>
        <w:commentRangeStart w:id="23"/>
        <w:r w:rsidDel="009527B5">
          <w:delText>change</w:delText>
        </w:r>
        <w:commentRangeEnd w:id="22"/>
        <w:r w:rsidR="002B374C" w:rsidDel="009527B5">
          <w:rPr>
            <w:rStyle w:val="CommentReference"/>
          </w:rPr>
          <w:commentReference w:id="22"/>
        </w:r>
        <w:commentRangeEnd w:id="23"/>
        <w:r w:rsidR="0036490E" w:rsidDel="009527B5">
          <w:rPr>
            <w:rStyle w:val="CommentReference"/>
          </w:rPr>
          <w:commentReference w:id="23"/>
        </w:r>
      </w:del>
      <w:r>
        <w:t>.</w:t>
      </w:r>
      <w:commentRangeEnd w:id="15"/>
      <w:r w:rsidR="00C2152E">
        <w:rPr>
          <w:rStyle w:val="CommentReference"/>
        </w:rPr>
        <w:commentReference w:id="15"/>
      </w:r>
    </w:p>
    <w:p w14:paraId="42D4EDD9" w14:textId="2E7176C0" w:rsidR="00123F11" w:rsidRDefault="00E84745" w:rsidP="00123F11">
      <w:pPr>
        <w:pStyle w:val="ListParagraph"/>
        <w:numPr>
          <w:ilvl w:val="0"/>
          <w:numId w:val="1"/>
        </w:numPr>
        <w:jc w:val="both"/>
      </w:pPr>
      <w:r>
        <w:rPr>
          <w:b/>
          <w:bCs/>
        </w:rPr>
        <w:t>Deprioritize</w:t>
      </w:r>
      <w:r w:rsidR="00123F11">
        <w:rPr>
          <w:b/>
          <w:bCs/>
        </w:rPr>
        <w:t xml:space="preserve"> rules </w:t>
      </w:r>
      <w:r>
        <w:rPr>
          <w:b/>
          <w:bCs/>
        </w:rPr>
        <w:t>that explicitly incorporate</w:t>
      </w:r>
      <w:r w:rsidR="00123F11">
        <w:rPr>
          <w:b/>
          <w:bCs/>
        </w:rPr>
        <w:t xml:space="preserve"> environmental factors. </w:t>
      </w:r>
      <w:r w:rsidR="00123F11">
        <w:t xml:space="preserve">Some species are known to do better under certain environmental conditions (like water temperature) which makes it tempting to adjust harvest strategies based on those conditions. But </w:t>
      </w:r>
      <w:r w:rsidR="002000BE">
        <w:t>ecosystems are complicated,</w:t>
      </w:r>
      <w:r w:rsidR="00FC6782">
        <w:t xml:space="preserve"> </w:t>
      </w:r>
      <w:r w:rsidR="00123F11">
        <w:t>and relationships between stock size and environmental condition are often more challenging to account for than anticipated. In most circumstances, it is more effective to base harvest rules on stock abundance data</w:t>
      </w:r>
      <w:r w:rsidR="002B374C">
        <w:t xml:space="preserve"> at this point.</w:t>
      </w:r>
    </w:p>
    <w:p w14:paraId="485C834E" w14:textId="06CB64B3" w:rsidR="002000BE" w:rsidRPr="007272C5" w:rsidRDefault="002000BE" w:rsidP="00123F11">
      <w:pPr>
        <w:pStyle w:val="ListParagraph"/>
        <w:numPr>
          <w:ilvl w:val="0"/>
          <w:numId w:val="1"/>
        </w:numPr>
        <w:jc w:val="both"/>
        <w:rPr>
          <w:b/>
          <w:bCs/>
        </w:rPr>
      </w:pPr>
      <w:commentRangeStart w:id="24"/>
      <w:r w:rsidRPr="007272C5">
        <w:rPr>
          <w:b/>
          <w:bCs/>
        </w:rPr>
        <w:t>Explore ecosystem-based catch limits</w:t>
      </w:r>
      <w:commentRangeEnd w:id="24"/>
      <w:r>
        <w:rPr>
          <w:rStyle w:val="CommentReference"/>
        </w:rPr>
        <w:commentReference w:id="24"/>
      </w:r>
      <w:r>
        <w:rPr>
          <w:b/>
          <w:bCs/>
        </w:rPr>
        <w:t>.</w:t>
      </w:r>
      <w:r w:rsidR="0031248B">
        <w:rPr>
          <w:b/>
          <w:bCs/>
        </w:rPr>
        <w:t xml:space="preserve"> </w:t>
      </w:r>
      <w:r w:rsidR="0031248B">
        <w:t xml:space="preserve">Instead of HCRs that are specific to a single species, managers </w:t>
      </w:r>
      <w:ins w:id="25" w:author="Chris Free" w:date="2022-08-29T20:07:00Z">
        <w:r w:rsidR="00110E7D">
          <w:t>can consider catch limits th</w:t>
        </w:r>
      </w:ins>
      <w:ins w:id="26" w:author="Chris Free" w:date="2022-08-29T20:08:00Z">
        <w:r w:rsidR="00110E7D">
          <w:t>at account for the interactions between many species within an ecosystem</w:t>
        </w:r>
      </w:ins>
      <w:del w:id="27" w:author="Chris Free" w:date="2022-08-29T20:08:00Z">
        <w:r w:rsidR="0031248B" w:rsidDel="00110E7D">
          <w:delText>should use an ecosystem-based approach</w:delText>
        </w:r>
      </w:del>
      <w:r w:rsidR="0031248B">
        <w:t xml:space="preserve">. </w:t>
      </w:r>
    </w:p>
    <w:p w14:paraId="7DB5659C" w14:textId="77777777" w:rsidR="00123F11" w:rsidRPr="005F0B10" w:rsidRDefault="00123F11" w:rsidP="00123F11">
      <w:pPr>
        <w:pStyle w:val="ListParagraph"/>
        <w:numPr>
          <w:ilvl w:val="0"/>
          <w:numId w:val="1"/>
        </w:numPr>
        <w:jc w:val="both"/>
      </w:pPr>
      <w:r>
        <w:rPr>
          <w:b/>
          <w:bCs/>
        </w:rPr>
        <w:t>Compare strategies.</w:t>
      </w:r>
      <w:r>
        <w:t xml:space="preserve"> </w:t>
      </w:r>
      <w:r w:rsidRPr="000B0D55">
        <w:t>A tool known as Management Strategy Evaluation</w:t>
      </w:r>
      <w:r>
        <w:t xml:space="preserve"> (or MSE)</w:t>
      </w:r>
      <w:r w:rsidRPr="000B0D55">
        <w:t xml:space="preserve"> </w:t>
      </w:r>
      <w:r>
        <w:t xml:space="preserve">can help managers and stakeholders transparently compare how different harvest strategies can meet the goals of the fishery and the comparative risks associated with each. </w:t>
      </w:r>
    </w:p>
    <w:p w14:paraId="33081253" w14:textId="77777777" w:rsidR="00123F11" w:rsidRPr="009879EC" w:rsidRDefault="00123F11" w:rsidP="00123F11">
      <w:pPr>
        <w:jc w:val="center"/>
      </w:pPr>
      <w:r w:rsidRPr="009879EC">
        <w:t>###</w:t>
      </w:r>
    </w:p>
    <w:p w14:paraId="57B3CF58" w14:textId="77777777" w:rsidR="00123F11" w:rsidRPr="00CA46AF" w:rsidRDefault="00123F11" w:rsidP="00123F11">
      <w:pPr>
        <w:jc w:val="both"/>
      </w:pPr>
    </w:p>
    <w:p w14:paraId="535B5193" w14:textId="77777777" w:rsidR="00123F11" w:rsidRDefault="00123F11" w:rsidP="00123F11">
      <w:pPr>
        <w:jc w:val="both"/>
      </w:pPr>
    </w:p>
    <w:sectPr w:rsidR="00123F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Westfall" w:date="2022-08-26T18:50:00Z" w:initials="KW">
    <w:p w14:paraId="7C4C4A74" w14:textId="271DA563" w:rsidR="003975EB" w:rsidRDefault="003975EB">
      <w:pPr>
        <w:pStyle w:val="CommentText"/>
      </w:pPr>
      <w:r>
        <w:rPr>
          <w:rStyle w:val="CommentReference"/>
        </w:rPr>
        <w:annotationRef/>
      </w:r>
      <w:r>
        <w:t>Wordy but more accurate</w:t>
      </w:r>
      <w:r w:rsidR="00CD7A66">
        <w:t xml:space="preserve"> wrt to the actual GAO recommendations.</w:t>
      </w:r>
      <w:r w:rsidR="00957F88">
        <w:t xml:space="preserve"> </w:t>
      </w:r>
      <w:r w:rsidR="00D803F8">
        <w:t>The UCSB report can’t answer the call because it’s related to feds taking management action</w:t>
      </w:r>
      <w:r w:rsidR="00B11659">
        <w:t xml:space="preserve"> and using climate info</w:t>
      </w:r>
      <w:r w:rsidR="00D803F8">
        <w:t>.</w:t>
      </w:r>
      <w:r w:rsidR="00BA01CA">
        <w:t xml:space="preserve"> Welcome ways to make it tighter but want it to be accurate.</w:t>
      </w:r>
    </w:p>
  </w:comment>
  <w:comment w:id="7" w:author="Katie Westfall" w:date="2022-08-26T19:04:00Z" w:initials="KW">
    <w:p w14:paraId="37E171E8" w14:textId="2CEE7A2C" w:rsidR="003610A2" w:rsidRDefault="003610A2">
      <w:pPr>
        <w:pStyle w:val="CommentText"/>
      </w:pPr>
      <w:r>
        <w:rPr>
          <w:rStyle w:val="CommentReference"/>
        </w:rPr>
        <w:annotationRef/>
      </w:r>
      <w:r>
        <w:t xml:space="preserve">Way overselling. HCRs are important (and foundational) but they are </w:t>
      </w:r>
      <w:r w:rsidR="00240DAB">
        <w:t xml:space="preserve">not a panacea </w:t>
      </w:r>
      <w:r w:rsidR="00EB12A2">
        <w:t>for all climate challenges fishing communities will face.</w:t>
      </w:r>
    </w:p>
  </w:comment>
  <w:comment w:id="8" w:author="Katie Westfall" w:date="2022-08-26T19:18:00Z" w:initials="KW">
    <w:p w14:paraId="43755325" w14:textId="22D776F9" w:rsidR="00EC5F03" w:rsidRDefault="00EC5F03">
      <w:pPr>
        <w:pStyle w:val="CommentText"/>
      </w:pPr>
      <w:r>
        <w:rPr>
          <w:rStyle w:val="CommentReference"/>
        </w:rPr>
        <w:annotationRef/>
      </w:r>
      <w:r>
        <w:t>I don’t think there is anything in the rec related to this. Chris, thoughts?</w:t>
      </w:r>
    </w:p>
  </w:comment>
  <w:comment w:id="9" w:author="Honah Kern (GMMB)" w:date="2022-08-29T16:26:00Z" w:initials="HK(">
    <w:p w14:paraId="71F1ACA6" w14:textId="77777777" w:rsidR="00187D7A" w:rsidRDefault="00187D7A" w:rsidP="00D35022">
      <w:r>
        <w:rPr>
          <w:rStyle w:val="CommentReference"/>
        </w:rPr>
        <w:annotationRef/>
      </w:r>
      <w:r>
        <w:rPr>
          <w:sz w:val="20"/>
          <w:szCs w:val="20"/>
        </w:rPr>
        <w:t>Isn’t this what the MSE does?</w:t>
      </w:r>
    </w:p>
  </w:comment>
  <w:comment w:id="10" w:author="Huff McGonigal" w:date="2022-08-29T13:39:00Z" w:initials="HM">
    <w:p w14:paraId="68A3855E" w14:textId="1439DD9C" w:rsidR="00486FAE" w:rsidRDefault="00486FAE">
      <w:pPr>
        <w:pStyle w:val="CommentText"/>
      </w:pPr>
      <w:r>
        <w:rPr>
          <w:rStyle w:val="CommentReference"/>
        </w:rPr>
        <w:annotationRef/>
      </w:r>
      <w:r>
        <w:t>Adjusted to try to make the MSE connection more clear</w:t>
      </w:r>
    </w:p>
  </w:comment>
  <w:comment w:id="22" w:author="Huff McGonigal" w:date="2022-08-25T12:38:00Z" w:initials="HM">
    <w:p w14:paraId="6E69F091" w14:textId="75A4358B" w:rsidR="002B374C" w:rsidRDefault="002B374C">
      <w:pPr>
        <w:pStyle w:val="CommentText"/>
      </w:pPr>
      <w:r>
        <w:rPr>
          <w:rStyle w:val="CommentReference"/>
        </w:rPr>
        <w:annotationRef/>
      </w:r>
      <w:r>
        <w:t>Seemed odd to have the questionnaire strategy for some regions and the CVA for others</w:t>
      </w:r>
    </w:p>
  </w:comment>
  <w:comment w:id="23" w:author="Katie Westfall" w:date="2022-08-26T18:59:00Z" w:initials="KW">
    <w:p w14:paraId="56B9F13E" w14:textId="0A5DBCBA" w:rsidR="0036490E" w:rsidRDefault="0036490E">
      <w:pPr>
        <w:pStyle w:val="CommentText"/>
      </w:pPr>
      <w:r>
        <w:rPr>
          <w:rStyle w:val="CommentReference"/>
        </w:rPr>
        <w:annotationRef/>
      </w:r>
      <w:r>
        <w:t xml:space="preserve">I think it’s </w:t>
      </w:r>
      <w:r w:rsidR="00C2152E">
        <w:t xml:space="preserve">related to different council approaches. </w:t>
      </w:r>
    </w:p>
  </w:comment>
  <w:comment w:id="15" w:author="Katie Westfall" w:date="2022-08-26T19:02:00Z" w:initials="KW">
    <w:p w14:paraId="491DD30F" w14:textId="252DB9CC" w:rsidR="00C2152E" w:rsidRDefault="00C2152E">
      <w:pPr>
        <w:pStyle w:val="CommentText"/>
      </w:pPr>
      <w:r>
        <w:rPr>
          <w:rStyle w:val="CommentReference"/>
        </w:rPr>
        <w:annotationRef/>
      </w:r>
      <w:r>
        <w:t>I don’t think this fully captures the recommendation. Chris is best to help here.</w:t>
      </w:r>
    </w:p>
  </w:comment>
  <w:comment w:id="24" w:author="Katie Westfall" w:date="2022-08-26T19:24:00Z" w:initials="KW">
    <w:p w14:paraId="66F2ED5D" w14:textId="0D4C2B73" w:rsidR="002000BE" w:rsidRDefault="002000BE">
      <w:pPr>
        <w:pStyle w:val="CommentText"/>
      </w:pPr>
      <w:r>
        <w:rPr>
          <w:rStyle w:val="CommentReference"/>
        </w:rPr>
        <w:annotationRef/>
      </w:r>
      <w:r>
        <w:t xml:space="preserve">Chris – do you mind providing a quick summary of the </w:t>
      </w:r>
      <w:r w:rsidR="00180A5F">
        <w:t>new recommendation?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C4A74" w15:done="0"/>
  <w15:commentEx w15:paraId="37E171E8" w15:done="0"/>
  <w15:commentEx w15:paraId="43755325" w15:done="0"/>
  <w15:commentEx w15:paraId="71F1ACA6" w15:paraIdParent="43755325" w15:done="0"/>
  <w15:commentEx w15:paraId="68A3855E" w15:paraIdParent="43755325" w15:done="0"/>
  <w15:commentEx w15:paraId="6E69F091" w15:done="0"/>
  <w15:commentEx w15:paraId="56B9F13E" w15:paraIdParent="6E69F091" w15:done="0"/>
  <w15:commentEx w15:paraId="491DD30F" w15:done="0"/>
  <w15:commentEx w15:paraId="66F2ED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948A" w16cex:dateUtc="2022-08-26T22:50:00Z"/>
  <w16cex:commentExtensible w16cex:durableId="26B397A4" w16cex:dateUtc="2022-08-26T23:04:00Z"/>
  <w16cex:commentExtensible w16cex:durableId="26B39AF1" w16cex:dateUtc="2022-08-26T23:18:00Z"/>
  <w16cex:commentExtensible w16cex:durableId="26B76726" w16cex:dateUtc="2022-08-29T20:26:00Z"/>
  <w16cex:commentExtensible w16cex:durableId="26B74002" w16cex:dateUtc="2022-08-29T20:39:00Z"/>
  <w16cex:commentExtensible w16cex:durableId="26B1EBE1" w16cex:dateUtc="2022-08-25T19:38:00Z"/>
  <w16cex:commentExtensible w16cex:durableId="26B3968E" w16cex:dateUtc="2022-08-26T22:59:00Z"/>
  <w16cex:commentExtensible w16cex:durableId="26B3972A" w16cex:dateUtc="2022-08-26T23:02:00Z"/>
  <w16cex:commentExtensible w16cex:durableId="26B39C83" w16cex:dateUtc="2022-08-26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C4A74" w16cid:durableId="26B3948A"/>
  <w16cid:commentId w16cid:paraId="37E171E8" w16cid:durableId="26B397A4"/>
  <w16cid:commentId w16cid:paraId="43755325" w16cid:durableId="26B39AF1"/>
  <w16cid:commentId w16cid:paraId="71F1ACA6" w16cid:durableId="26B76726"/>
  <w16cid:commentId w16cid:paraId="68A3855E" w16cid:durableId="26B74002"/>
  <w16cid:commentId w16cid:paraId="6E69F091" w16cid:durableId="26B1EBE1"/>
  <w16cid:commentId w16cid:paraId="56B9F13E" w16cid:durableId="26B3968E"/>
  <w16cid:commentId w16cid:paraId="491DD30F" w16cid:durableId="26B3972A"/>
  <w16cid:commentId w16cid:paraId="66F2ED5D" w16cid:durableId="26B39C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95CD4"/>
    <w:multiLevelType w:val="hybridMultilevel"/>
    <w:tmpl w:val="87B6F7C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3797869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Westfall">
    <w15:presenceInfo w15:providerId="AD" w15:userId="S::kwestfall@edf.org::934820c1-6856-49db-a600-29219553c4ab"/>
  </w15:person>
  <w15:person w15:author="Huff McGonigal">
    <w15:presenceInfo w15:providerId="Windows Live" w15:userId="05acc80251eda3f3"/>
  </w15:person>
  <w15:person w15:author="Honah Kern (GMMB)">
    <w15:presenceInfo w15:providerId="AD" w15:userId="S::honah.kern@gmmb.com::5c37aaf0-69e0-4018-82d3-25d14155a7bf"/>
  </w15:person>
  <w15:person w15:author="Chris Free">
    <w15:presenceInfo w15:providerId="AD" w15:userId="S::cfree@ucsb.edu::3c18b808-abac-4284-b765-10746db113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8A"/>
    <w:rsid w:val="000259B6"/>
    <w:rsid w:val="00034385"/>
    <w:rsid w:val="00062214"/>
    <w:rsid w:val="00080007"/>
    <w:rsid w:val="000B39F6"/>
    <w:rsid w:val="000B4FEB"/>
    <w:rsid w:val="00110E7D"/>
    <w:rsid w:val="00123F11"/>
    <w:rsid w:val="00141243"/>
    <w:rsid w:val="00165140"/>
    <w:rsid w:val="00180A5F"/>
    <w:rsid w:val="00187D7A"/>
    <w:rsid w:val="00196280"/>
    <w:rsid w:val="002000BE"/>
    <w:rsid w:val="00222EDD"/>
    <w:rsid w:val="00240DAB"/>
    <w:rsid w:val="002B374C"/>
    <w:rsid w:val="002C4F2D"/>
    <w:rsid w:val="002D79C6"/>
    <w:rsid w:val="002F0E56"/>
    <w:rsid w:val="0031248B"/>
    <w:rsid w:val="003203D8"/>
    <w:rsid w:val="00342CCF"/>
    <w:rsid w:val="003610A2"/>
    <w:rsid w:val="0036490E"/>
    <w:rsid w:val="00367AE2"/>
    <w:rsid w:val="00370EDC"/>
    <w:rsid w:val="003975EB"/>
    <w:rsid w:val="003B6779"/>
    <w:rsid w:val="00420705"/>
    <w:rsid w:val="00425CC9"/>
    <w:rsid w:val="004326F6"/>
    <w:rsid w:val="00441496"/>
    <w:rsid w:val="00452C3D"/>
    <w:rsid w:val="00470B83"/>
    <w:rsid w:val="00486FAE"/>
    <w:rsid w:val="004C3317"/>
    <w:rsid w:val="004C44D8"/>
    <w:rsid w:val="004C5A47"/>
    <w:rsid w:val="004D05CD"/>
    <w:rsid w:val="004D1EF2"/>
    <w:rsid w:val="004D4F6A"/>
    <w:rsid w:val="004E3EDA"/>
    <w:rsid w:val="00506927"/>
    <w:rsid w:val="00510E8A"/>
    <w:rsid w:val="00534FA3"/>
    <w:rsid w:val="0057226F"/>
    <w:rsid w:val="0058275E"/>
    <w:rsid w:val="005B74EA"/>
    <w:rsid w:val="005D2F89"/>
    <w:rsid w:val="006018E0"/>
    <w:rsid w:val="00606EB2"/>
    <w:rsid w:val="0061385C"/>
    <w:rsid w:val="0067184D"/>
    <w:rsid w:val="006A3700"/>
    <w:rsid w:val="006F0120"/>
    <w:rsid w:val="007272C5"/>
    <w:rsid w:val="00735172"/>
    <w:rsid w:val="007634C0"/>
    <w:rsid w:val="0076449C"/>
    <w:rsid w:val="007825E9"/>
    <w:rsid w:val="007E7BD8"/>
    <w:rsid w:val="007F38DC"/>
    <w:rsid w:val="008245D7"/>
    <w:rsid w:val="00832226"/>
    <w:rsid w:val="00873325"/>
    <w:rsid w:val="008B171D"/>
    <w:rsid w:val="008D6F13"/>
    <w:rsid w:val="008E1B47"/>
    <w:rsid w:val="008F7B67"/>
    <w:rsid w:val="009527B5"/>
    <w:rsid w:val="00957F88"/>
    <w:rsid w:val="009A5D4B"/>
    <w:rsid w:val="009E78FA"/>
    <w:rsid w:val="00A43435"/>
    <w:rsid w:val="00A455BF"/>
    <w:rsid w:val="00A74CA9"/>
    <w:rsid w:val="00AA229F"/>
    <w:rsid w:val="00AF7BFD"/>
    <w:rsid w:val="00B01F85"/>
    <w:rsid w:val="00B11659"/>
    <w:rsid w:val="00B231C9"/>
    <w:rsid w:val="00B23829"/>
    <w:rsid w:val="00B308C5"/>
    <w:rsid w:val="00B63A04"/>
    <w:rsid w:val="00B67D2B"/>
    <w:rsid w:val="00B73195"/>
    <w:rsid w:val="00BA01CA"/>
    <w:rsid w:val="00BF7E71"/>
    <w:rsid w:val="00C2152E"/>
    <w:rsid w:val="00C84856"/>
    <w:rsid w:val="00CB6214"/>
    <w:rsid w:val="00CB73A9"/>
    <w:rsid w:val="00CD7A66"/>
    <w:rsid w:val="00CF698C"/>
    <w:rsid w:val="00D13F37"/>
    <w:rsid w:val="00D31BF4"/>
    <w:rsid w:val="00D449A5"/>
    <w:rsid w:val="00D66F60"/>
    <w:rsid w:val="00D803F8"/>
    <w:rsid w:val="00DA2186"/>
    <w:rsid w:val="00DD38E9"/>
    <w:rsid w:val="00DD4E6F"/>
    <w:rsid w:val="00E14E98"/>
    <w:rsid w:val="00E2549B"/>
    <w:rsid w:val="00E458C2"/>
    <w:rsid w:val="00E84745"/>
    <w:rsid w:val="00E86D14"/>
    <w:rsid w:val="00EA3754"/>
    <w:rsid w:val="00EB12A2"/>
    <w:rsid w:val="00EC5F03"/>
    <w:rsid w:val="00EF0B81"/>
    <w:rsid w:val="00F324D7"/>
    <w:rsid w:val="00F33F2A"/>
    <w:rsid w:val="00F62F8E"/>
    <w:rsid w:val="00F9240A"/>
    <w:rsid w:val="00FA10B3"/>
    <w:rsid w:val="00FC6782"/>
    <w:rsid w:val="00FD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FFF7"/>
  <w15:chartTrackingRefBased/>
  <w15:docId w15:val="{AC3AB973-2053-6D44-AB5C-9FCBEF86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754"/>
    <w:rPr>
      <w:color w:val="0563C1" w:themeColor="hyperlink"/>
      <w:u w:val="single"/>
    </w:rPr>
  </w:style>
  <w:style w:type="character" w:styleId="UnresolvedMention">
    <w:name w:val="Unresolved Mention"/>
    <w:basedOn w:val="DefaultParagraphFont"/>
    <w:uiPriority w:val="99"/>
    <w:semiHidden/>
    <w:unhideWhenUsed/>
    <w:rsid w:val="00EA3754"/>
    <w:rPr>
      <w:color w:val="605E5C"/>
      <w:shd w:val="clear" w:color="auto" w:fill="E1DFDD"/>
    </w:rPr>
  </w:style>
  <w:style w:type="character" w:styleId="CommentReference">
    <w:name w:val="annotation reference"/>
    <w:basedOn w:val="DefaultParagraphFont"/>
    <w:uiPriority w:val="99"/>
    <w:semiHidden/>
    <w:unhideWhenUsed/>
    <w:rsid w:val="00EA3754"/>
    <w:rPr>
      <w:sz w:val="16"/>
      <w:szCs w:val="16"/>
    </w:rPr>
  </w:style>
  <w:style w:type="paragraph" w:styleId="CommentText">
    <w:name w:val="annotation text"/>
    <w:basedOn w:val="Normal"/>
    <w:link w:val="CommentTextChar"/>
    <w:uiPriority w:val="99"/>
    <w:semiHidden/>
    <w:unhideWhenUsed/>
    <w:rsid w:val="00EA3754"/>
    <w:rPr>
      <w:sz w:val="20"/>
      <w:szCs w:val="20"/>
    </w:rPr>
  </w:style>
  <w:style w:type="character" w:customStyle="1" w:styleId="CommentTextChar">
    <w:name w:val="Comment Text Char"/>
    <w:basedOn w:val="DefaultParagraphFont"/>
    <w:link w:val="CommentText"/>
    <w:uiPriority w:val="99"/>
    <w:semiHidden/>
    <w:rsid w:val="00EA3754"/>
    <w:rPr>
      <w:sz w:val="20"/>
      <w:szCs w:val="20"/>
    </w:rPr>
  </w:style>
  <w:style w:type="paragraph" w:styleId="CommentSubject">
    <w:name w:val="annotation subject"/>
    <w:basedOn w:val="CommentText"/>
    <w:next w:val="CommentText"/>
    <w:link w:val="CommentSubjectChar"/>
    <w:uiPriority w:val="99"/>
    <w:semiHidden/>
    <w:unhideWhenUsed/>
    <w:rsid w:val="00EA3754"/>
    <w:rPr>
      <w:b/>
      <w:bCs/>
    </w:rPr>
  </w:style>
  <w:style w:type="character" w:customStyle="1" w:styleId="CommentSubjectChar">
    <w:name w:val="Comment Subject Char"/>
    <w:basedOn w:val="CommentTextChar"/>
    <w:link w:val="CommentSubject"/>
    <w:uiPriority w:val="99"/>
    <w:semiHidden/>
    <w:rsid w:val="00EA3754"/>
    <w:rPr>
      <w:b/>
      <w:bCs/>
      <w:sz w:val="20"/>
      <w:szCs w:val="20"/>
    </w:rPr>
  </w:style>
  <w:style w:type="paragraph" w:styleId="ListParagraph">
    <w:name w:val="List Paragraph"/>
    <w:basedOn w:val="Normal"/>
    <w:uiPriority w:val="34"/>
    <w:qFormat/>
    <w:rsid w:val="00123F11"/>
    <w:pPr>
      <w:ind w:left="720"/>
      <w:contextualSpacing/>
    </w:pPr>
  </w:style>
  <w:style w:type="character" w:styleId="FollowedHyperlink">
    <w:name w:val="FollowedHyperlink"/>
    <w:basedOn w:val="DefaultParagraphFont"/>
    <w:uiPriority w:val="99"/>
    <w:semiHidden/>
    <w:unhideWhenUsed/>
    <w:rsid w:val="00441496"/>
    <w:rPr>
      <w:color w:val="954F72" w:themeColor="followedHyperlink"/>
      <w:u w:val="single"/>
    </w:rPr>
  </w:style>
  <w:style w:type="paragraph" w:styleId="Revision">
    <w:name w:val="Revision"/>
    <w:hidden/>
    <w:uiPriority w:val="99"/>
    <w:semiHidden/>
    <w:rsid w:val="0076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researchsquare.com/article/rs-1979323/v1" TargetMode="External"/><Relationship Id="rId5" Type="http://schemas.openxmlformats.org/officeDocument/2006/relationships/comments" Target="comments.xml"/><Relationship Id="rId10" Type="http://schemas.openxmlformats.org/officeDocument/2006/relationships/hyperlink" Target="https://www.gao.gov/products/gao-22-105132" TargetMode="External"/><Relationship Id="rId4" Type="http://schemas.openxmlformats.org/officeDocument/2006/relationships/webSettings" Target="webSettings.xml"/><Relationship Id="rId9" Type="http://schemas.openxmlformats.org/officeDocument/2006/relationships/hyperlink" Target="https://www.researchsquare.com/article/rs-1979323/v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Honah Kern (GMMB)</dc:creator>
  <cp:keywords/>
  <dc:description/>
  <cp:lastModifiedBy>Chris Free</cp:lastModifiedBy>
  <cp:revision>3</cp:revision>
  <dcterms:created xsi:type="dcterms:W3CDTF">2022-08-29T20:41:00Z</dcterms:created>
  <dcterms:modified xsi:type="dcterms:W3CDTF">2022-08-30T03:11:00Z</dcterms:modified>
</cp:coreProperties>
</file>