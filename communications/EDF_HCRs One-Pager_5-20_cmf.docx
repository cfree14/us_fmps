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48B60" w14:textId="223F4154" w:rsidR="00F87AD8" w:rsidRPr="00F87AD8" w:rsidRDefault="00F87AD8" w:rsidP="00E6024C">
      <w:pPr>
        <w:rPr>
          <w:b/>
          <w:bCs/>
          <w:sz w:val="28"/>
          <w:szCs w:val="28"/>
        </w:rPr>
      </w:pPr>
      <w:r w:rsidRPr="00F87AD8">
        <w:rPr>
          <w:b/>
          <w:bCs/>
          <w:sz w:val="28"/>
          <w:szCs w:val="28"/>
        </w:rPr>
        <w:t>Harvest Control Rules and Climate Resilience</w:t>
      </w:r>
    </w:p>
    <w:p w14:paraId="058C06C3" w14:textId="77777777" w:rsidR="00F87AD8" w:rsidRDefault="00F87AD8" w:rsidP="00E6024C">
      <w:pPr>
        <w:rPr>
          <w:b/>
          <w:bCs/>
        </w:rPr>
      </w:pPr>
    </w:p>
    <w:p w14:paraId="45E0939F" w14:textId="61446A07" w:rsidR="00D72EF1" w:rsidRPr="00D72EF1" w:rsidRDefault="00D72EF1" w:rsidP="00E6024C">
      <w:pPr>
        <w:rPr>
          <w:b/>
          <w:bCs/>
        </w:rPr>
      </w:pPr>
      <w:r>
        <w:rPr>
          <w:b/>
          <w:bCs/>
        </w:rPr>
        <w:t>Climate change and the threat to our fisheries</w:t>
      </w:r>
    </w:p>
    <w:p w14:paraId="100B1B0C" w14:textId="46D53F73" w:rsidR="00C25066" w:rsidRDefault="007F19DB" w:rsidP="00E6024C">
      <w:r>
        <w:t xml:space="preserve">Climate change is here, and it’s already posing threats to United States fisheries. But U.S. fishing has </w:t>
      </w:r>
      <w:r w:rsidR="00C25066">
        <w:t>overcome stark challenges before through innovation, collaboration, and a willingness to lead with science. As climate changes continues to cause shifts in fish populations and even their locations, we’ll need to embrace that same spirit to make U.S. fishing climate resilient.</w:t>
      </w:r>
    </w:p>
    <w:p w14:paraId="07D82F12" w14:textId="030DE3A3" w:rsidR="00C25066" w:rsidRDefault="00C25066" w:rsidP="00E6024C"/>
    <w:p w14:paraId="46E29717" w14:textId="54FA963E" w:rsidR="00D72EF1" w:rsidRPr="00D72EF1" w:rsidRDefault="00743990" w:rsidP="00E6024C">
      <w:pPr>
        <w:rPr>
          <w:b/>
          <w:bCs/>
        </w:rPr>
      </w:pPr>
      <w:r>
        <w:rPr>
          <w:b/>
          <w:bCs/>
        </w:rPr>
        <w:t>Harvest Control Rules</w:t>
      </w:r>
      <w:r w:rsidR="00F87AD8">
        <w:rPr>
          <w:b/>
          <w:bCs/>
        </w:rPr>
        <w:t xml:space="preserve"> (HCR)</w:t>
      </w:r>
      <w:r>
        <w:rPr>
          <w:b/>
          <w:bCs/>
        </w:rPr>
        <w:t xml:space="preserve"> can help us adapt. </w:t>
      </w:r>
    </w:p>
    <w:p w14:paraId="458E779B" w14:textId="3E4C8D0F" w:rsidR="00C25066" w:rsidRDefault="00C25066" w:rsidP="00C25066">
      <w:r>
        <w:t xml:space="preserve">EDF and researchers at University of California-Santa Barbara studied the </w:t>
      </w:r>
      <w:r w:rsidR="00F87AD8">
        <w:t>HCRs</w:t>
      </w:r>
      <w:r>
        <w:t xml:space="preserve"> for all </w:t>
      </w:r>
      <w:r w:rsidR="007F19DB">
        <w:t>504 federally managed fisheries</w:t>
      </w:r>
      <w:r>
        <w:t xml:space="preserve"> and the eight regional councils that </w:t>
      </w:r>
      <w:del w:id="0" w:author="Chris Free" w:date="2022-05-21T20:03:00Z">
        <w:r w:rsidDel="00F051F9">
          <w:delText xml:space="preserve">control </w:delText>
        </w:r>
      </w:del>
      <w:ins w:id="1" w:author="Chris Free" w:date="2022-05-21T20:03:00Z">
        <w:r w:rsidR="00F051F9">
          <w:t>oversee</w:t>
        </w:r>
        <w:r w:rsidR="00F051F9">
          <w:t xml:space="preserve"> </w:t>
        </w:r>
      </w:ins>
      <w:r>
        <w:t xml:space="preserve">them. After reviewing the advantages for every type of </w:t>
      </w:r>
      <w:r w:rsidR="00F87AD8">
        <w:t>HCR</w:t>
      </w:r>
      <w:r>
        <w:t xml:space="preserve">, and looking at how they perform under climate change, we developed six recommendations for achieving climate resiliency. </w:t>
      </w:r>
    </w:p>
    <w:p w14:paraId="575FA4CB" w14:textId="77777777" w:rsidR="00DA39AB" w:rsidRDefault="00DA39AB"/>
    <w:p w14:paraId="6D674421" w14:textId="26BE19DD" w:rsidR="00E80C21" w:rsidRPr="00F87AD8" w:rsidRDefault="00D72EF1">
      <w:pPr>
        <w:rPr>
          <w:b/>
          <w:bCs/>
        </w:rPr>
      </w:pPr>
      <w:r>
        <w:rPr>
          <w:b/>
          <w:bCs/>
        </w:rPr>
        <w:t>Six ways to build climate-resilient fisheries:</w:t>
      </w:r>
    </w:p>
    <w:p w14:paraId="07CE4101" w14:textId="7771D2B4" w:rsidR="00A0116F" w:rsidRDefault="00A0116F"/>
    <w:p w14:paraId="27E42A32" w14:textId="2562DD89" w:rsidR="009976C0" w:rsidRPr="009976C0" w:rsidRDefault="009976C0" w:rsidP="009976C0">
      <w:pPr>
        <w:pStyle w:val="ListParagraph"/>
        <w:numPr>
          <w:ilvl w:val="0"/>
          <w:numId w:val="1"/>
        </w:numPr>
        <w:rPr>
          <w:b/>
          <w:bCs/>
        </w:rPr>
      </w:pPr>
      <w:commentRangeStart w:id="2"/>
      <w:r w:rsidRPr="009976C0">
        <w:rPr>
          <w:b/>
          <w:bCs/>
        </w:rPr>
        <w:t>Ditch constant F. Embrace threshold F.</w:t>
      </w:r>
      <w:commentRangeEnd w:id="2"/>
      <w:r w:rsidR="00F051F9">
        <w:rPr>
          <w:rStyle w:val="CommentReference"/>
        </w:rPr>
        <w:commentReference w:id="2"/>
      </w:r>
    </w:p>
    <w:p w14:paraId="370FC0FA" w14:textId="30942A8C" w:rsidR="00457BDC" w:rsidRDefault="00E80C21" w:rsidP="00C25066">
      <w:pPr>
        <w:pStyle w:val="ListParagraph"/>
      </w:pPr>
      <w:r>
        <w:t>Threshold F rules</w:t>
      </w:r>
      <w:r w:rsidR="001C37F5">
        <w:t xml:space="preserve"> have consistent advantages, including reduced risk of overfishing</w:t>
      </w:r>
      <w:r w:rsidR="00457BDC">
        <w:t xml:space="preserve"> and </w:t>
      </w:r>
      <w:r w:rsidR="00577D82">
        <w:t>greater resilience against</w:t>
      </w:r>
      <w:r w:rsidR="001C37F5">
        <w:t xml:space="preserve"> uncertainty and variability than constant F </w:t>
      </w:r>
      <w:commentRangeStart w:id="3"/>
      <w:r w:rsidR="001C37F5">
        <w:t>rules</w:t>
      </w:r>
      <w:commentRangeEnd w:id="3"/>
      <w:r w:rsidR="007359F4">
        <w:rPr>
          <w:rStyle w:val="CommentReference"/>
        </w:rPr>
        <w:commentReference w:id="3"/>
      </w:r>
      <w:r w:rsidR="001C37F5">
        <w:t>.</w:t>
      </w:r>
      <w:r w:rsidR="00457BDC">
        <w:t xml:space="preserve"> </w:t>
      </w:r>
      <w:r w:rsidR="003E0234">
        <w:t xml:space="preserve">In the New England, South Atlantic, Gulf of Mexico, Pacific and North Pacific regions, there is stock assessment data and threshold F rules can </w:t>
      </w:r>
      <w:commentRangeStart w:id="4"/>
      <w:r w:rsidR="003E0234">
        <w:t xml:space="preserve">be implemented </w:t>
      </w:r>
      <w:commentRangeEnd w:id="4"/>
      <w:r w:rsidR="007359F4">
        <w:rPr>
          <w:rStyle w:val="CommentReference"/>
        </w:rPr>
        <w:commentReference w:id="4"/>
      </w:r>
      <w:r w:rsidR="003E0234">
        <w:t xml:space="preserve">now. In other regions, management should make plans </w:t>
      </w:r>
      <w:commentRangeStart w:id="5"/>
      <w:r w:rsidR="003E0234">
        <w:t xml:space="preserve">to switch to </w:t>
      </w:r>
      <w:commentRangeEnd w:id="5"/>
      <w:r w:rsidR="007359F4">
        <w:rPr>
          <w:rStyle w:val="CommentReference"/>
        </w:rPr>
        <w:commentReference w:id="5"/>
      </w:r>
      <w:r w:rsidR="003E0234">
        <w:t xml:space="preserve">threshold F rules </w:t>
      </w:r>
      <w:r w:rsidR="00577D82">
        <w:t>when</w:t>
      </w:r>
      <w:r w:rsidR="003E0234">
        <w:t xml:space="preserve"> stock assessment data become available.</w:t>
      </w:r>
    </w:p>
    <w:p w14:paraId="3F30F949" w14:textId="77777777" w:rsidR="00577D82" w:rsidRPr="00457BDC" w:rsidRDefault="00577D82" w:rsidP="00C25066">
      <w:pPr>
        <w:pStyle w:val="ListParagraph"/>
        <w:rPr>
          <w:b/>
          <w:bCs/>
        </w:rPr>
      </w:pPr>
    </w:p>
    <w:p w14:paraId="11A299AD" w14:textId="784F2F44" w:rsidR="009976C0" w:rsidRPr="009976C0" w:rsidRDefault="00457BDC" w:rsidP="000F3E50">
      <w:pPr>
        <w:pStyle w:val="ListParagraph"/>
        <w:numPr>
          <w:ilvl w:val="0"/>
          <w:numId w:val="1"/>
        </w:numPr>
        <w:rPr>
          <w:b/>
          <w:bCs/>
        </w:rPr>
      </w:pPr>
      <w:r>
        <w:rPr>
          <w:b/>
          <w:bCs/>
        </w:rPr>
        <w:t>Fine tune precautionary buffers,</w:t>
      </w:r>
      <w:r w:rsidR="00F40F94">
        <w:rPr>
          <w:b/>
          <w:bCs/>
        </w:rPr>
        <w:t xml:space="preserve"> threshold</w:t>
      </w:r>
      <w:ins w:id="6" w:author="Chris Free" w:date="2022-05-21T20:08:00Z">
        <w:r w:rsidR="007359F4">
          <w:rPr>
            <w:b/>
            <w:bCs/>
          </w:rPr>
          <w:t>,</w:t>
        </w:r>
      </w:ins>
      <w:r w:rsidR="00F40F94">
        <w:rPr>
          <w:b/>
          <w:bCs/>
        </w:rPr>
        <w:t xml:space="preserve"> </w:t>
      </w:r>
      <w:r>
        <w:rPr>
          <w:b/>
          <w:bCs/>
        </w:rPr>
        <w:t>and limit values.</w:t>
      </w:r>
      <w:r>
        <w:t xml:space="preserve"> </w:t>
      </w:r>
    </w:p>
    <w:p w14:paraId="3541319B" w14:textId="6BCF8CA8" w:rsidR="006C1618" w:rsidRPr="00577D82" w:rsidRDefault="003E0234" w:rsidP="009976C0">
      <w:pPr>
        <w:pStyle w:val="ListParagraph"/>
        <w:rPr>
          <w:b/>
          <w:bCs/>
        </w:rPr>
      </w:pPr>
      <w:r>
        <w:t xml:space="preserve">For rules that rely heavily on data, small adjustments can </w:t>
      </w:r>
      <w:r w:rsidR="00577D82">
        <w:t>greatly improve</w:t>
      </w:r>
      <w:r>
        <w:t xml:space="preserve"> climate</w:t>
      </w:r>
      <w:r w:rsidR="00577D82">
        <w:t xml:space="preserve"> </w:t>
      </w:r>
      <w:r>
        <w:t xml:space="preserve">resiliency. </w:t>
      </w:r>
      <w:r w:rsidR="006C1618">
        <w:t>Of course, there are tradeoffs</w:t>
      </w:r>
      <w:r w:rsidR="00577D82">
        <w:t>: f</w:t>
      </w:r>
      <w:r>
        <w:t>or constant rules, increasing the uncertainty buffer reduces the risk of overfishing</w:t>
      </w:r>
      <w:r w:rsidR="006C1618">
        <w:t xml:space="preserve"> but</w:t>
      </w:r>
      <w:r w:rsidR="00577D82">
        <w:t xml:space="preserve"> </w:t>
      </w:r>
      <w:r w:rsidR="009976C0">
        <w:t xml:space="preserve">lowers </w:t>
      </w:r>
      <w:r w:rsidR="006C1618">
        <w:t>yield</w:t>
      </w:r>
      <w:r w:rsidR="009976C0">
        <w:t>, especially for l</w:t>
      </w:r>
      <w:r w:rsidR="006C1618">
        <w:t>ong-lived species</w:t>
      </w:r>
      <w:r w:rsidR="009976C0">
        <w:t>.</w:t>
      </w:r>
      <w:r w:rsidR="006C1618">
        <w:t xml:space="preserve"> </w:t>
      </w:r>
      <w:r w:rsidR="000F3E50">
        <w:t xml:space="preserve">For threshold rules, combining both uncertainty buffers and biomass limits leads to the best risk-yield tradeoff. These rules are </w:t>
      </w:r>
      <w:ins w:id="7" w:author="Chris Free" w:date="2022-05-21T20:09:00Z">
        <w:r w:rsidR="007359F4">
          <w:t xml:space="preserve">also </w:t>
        </w:r>
      </w:ins>
      <w:r w:rsidR="000F3E50">
        <w:t xml:space="preserve">the least sensitive to </w:t>
      </w:r>
      <w:commentRangeStart w:id="8"/>
      <w:r w:rsidR="000F3E50">
        <w:t>uncertainty</w:t>
      </w:r>
      <w:commentRangeEnd w:id="8"/>
      <w:r w:rsidR="007359F4">
        <w:rPr>
          <w:rStyle w:val="CommentReference"/>
        </w:rPr>
        <w:commentReference w:id="8"/>
      </w:r>
      <w:r w:rsidR="000F3E50">
        <w:t xml:space="preserve">. </w:t>
      </w:r>
    </w:p>
    <w:p w14:paraId="0946B413" w14:textId="77777777" w:rsidR="00577D82" w:rsidRPr="000F3E50" w:rsidRDefault="00577D82" w:rsidP="00577D82">
      <w:pPr>
        <w:pStyle w:val="ListParagraph"/>
        <w:rPr>
          <w:b/>
          <w:bCs/>
        </w:rPr>
      </w:pPr>
    </w:p>
    <w:p w14:paraId="160860E1" w14:textId="525F83CF" w:rsidR="009976C0" w:rsidRPr="009976C0" w:rsidRDefault="000F3E50" w:rsidP="000F3E50">
      <w:pPr>
        <w:pStyle w:val="ListParagraph"/>
        <w:numPr>
          <w:ilvl w:val="0"/>
          <w:numId w:val="1"/>
        </w:numPr>
        <w:rPr>
          <w:b/>
          <w:bCs/>
        </w:rPr>
      </w:pPr>
      <w:commentRangeStart w:id="9"/>
      <w:r>
        <w:rPr>
          <w:b/>
          <w:bCs/>
        </w:rPr>
        <w:t xml:space="preserve">Empirical rules </w:t>
      </w:r>
      <w:r w:rsidR="009976C0">
        <w:rPr>
          <w:b/>
          <w:bCs/>
        </w:rPr>
        <w:t>all</w:t>
      </w:r>
      <w:commentRangeEnd w:id="9"/>
      <w:r w:rsidR="007359F4">
        <w:rPr>
          <w:rStyle w:val="CommentReference"/>
        </w:rPr>
        <w:commentReference w:id="9"/>
      </w:r>
    </w:p>
    <w:p w14:paraId="191DB9C4" w14:textId="12681EEF" w:rsidR="00577D82" w:rsidRPr="00F40F94" w:rsidRDefault="00A70467" w:rsidP="00F40F94">
      <w:pPr>
        <w:pStyle w:val="ListParagraph"/>
        <w:rPr>
          <w:b/>
          <w:bCs/>
        </w:rPr>
      </w:pPr>
      <w:r>
        <w:t xml:space="preserve">Replacing catch-based rules with empirical rules that adjust catch limits based on indices of abundance could increase catches and profits, without risking overfishing. This would apply to fisheries where a reliable index of abundance is available, but funding for staff limits capacity to conduct a stock assessment. </w:t>
      </w:r>
      <w:r w:rsidR="00DA39AB">
        <w:t xml:space="preserve">Empirical </w:t>
      </w:r>
      <w:r w:rsidR="00F87AD8">
        <w:t>HCRs</w:t>
      </w:r>
      <w:r w:rsidR="00DA39AB">
        <w:t xml:space="preserve"> can also serve as a fail-safe in data-rich regions, </w:t>
      </w:r>
      <w:proofErr w:type="gramStart"/>
      <w:r w:rsidR="00DA39AB">
        <w:t>in the event that</w:t>
      </w:r>
      <w:proofErr w:type="gramEnd"/>
      <w:r w:rsidR="00DA39AB">
        <w:t xml:space="preserve"> stock assessment models don’t pass peer </w:t>
      </w:r>
      <w:commentRangeStart w:id="10"/>
      <w:r w:rsidR="00DA39AB">
        <w:t>review</w:t>
      </w:r>
      <w:commentRangeEnd w:id="10"/>
      <w:r w:rsidR="007359F4">
        <w:rPr>
          <w:rStyle w:val="CommentReference"/>
        </w:rPr>
        <w:commentReference w:id="10"/>
      </w:r>
      <w:r w:rsidR="00DA39AB">
        <w:t xml:space="preserve">. </w:t>
      </w:r>
    </w:p>
    <w:p w14:paraId="086EAE34" w14:textId="77777777" w:rsidR="00577D82" w:rsidRPr="000F3E50" w:rsidRDefault="00577D82" w:rsidP="00577D82">
      <w:pPr>
        <w:pStyle w:val="ListParagraph"/>
        <w:rPr>
          <w:b/>
          <w:bCs/>
        </w:rPr>
      </w:pPr>
    </w:p>
    <w:p w14:paraId="76690FAA" w14:textId="77777777" w:rsidR="00F40F94" w:rsidRDefault="00F40F94" w:rsidP="00F40F94">
      <w:pPr>
        <w:pStyle w:val="ListParagraph"/>
        <w:numPr>
          <w:ilvl w:val="0"/>
          <w:numId w:val="1"/>
        </w:numPr>
        <w:rPr>
          <w:b/>
          <w:bCs/>
        </w:rPr>
      </w:pPr>
      <w:r>
        <w:rPr>
          <w:b/>
          <w:bCs/>
        </w:rPr>
        <w:t>In</w:t>
      </w:r>
      <w:r w:rsidR="000F3E50">
        <w:rPr>
          <w:b/>
          <w:bCs/>
        </w:rPr>
        <w:t xml:space="preserve"> catch-based rules</w:t>
      </w:r>
      <w:r>
        <w:rPr>
          <w:b/>
          <w:bCs/>
        </w:rPr>
        <w:t>, consider climate change</w:t>
      </w:r>
      <w:r w:rsidR="000F3E50" w:rsidRPr="00F40F94">
        <w:rPr>
          <w:b/>
          <w:bCs/>
        </w:rPr>
        <w:t xml:space="preserve">. </w:t>
      </w:r>
    </w:p>
    <w:p w14:paraId="3D02D14D" w14:textId="79FF9A35" w:rsidR="000F3E50" w:rsidRPr="00F40F94" w:rsidRDefault="000F3E50" w:rsidP="00F40F94">
      <w:pPr>
        <w:pStyle w:val="ListParagraph"/>
        <w:rPr>
          <w:b/>
          <w:bCs/>
        </w:rPr>
      </w:pPr>
      <w:r>
        <w:t xml:space="preserve">The Magnuson-Stevens Act requires annual catch limits for all federally managed stocks. </w:t>
      </w:r>
      <w:r w:rsidR="00242A0B">
        <w:t xml:space="preserve">That means some fisheries are using catch-based rules without the necessary data to back them up. There are some ways to incorporate climate change impacts into </w:t>
      </w:r>
      <w:r w:rsidR="00242A0B">
        <w:lastRenderedPageBreak/>
        <w:t>uncertainty buffers in these rules</w:t>
      </w:r>
      <w:ins w:id="11" w:author="Chris Free" w:date="2022-05-21T20:11:00Z">
        <w:r w:rsidR="00A12085">
          <w:t xml:space="preserve">, which are </w:t>
        </w:r>
      </w:ins>
      <w:ins w:id="12" w:author="Chris Free" w:date="2022-05-21T20:12:00Z">
        <w:r w:rsidR="00A12085">
          <w:t>implemented differently in different regions</w:t>
        </w:r>
      </w:ins>
      <w:r w:rsidR="00242A0B">
        <w:t>:</w:t>
      </w:r>
    </w:p>
    <w:p w14:paraId="4917442C" w14:textId="27B48350" w:rsidR="00242A0B" w:rsidRPr="00242A0B" w:rsidRDefault="00242A0B" w:rsidP="00242A0B">
      <w:pPr>
        <w:pStyle w:val="ListParagraph"/>
        <w:numPr>
          <w:ilvl w:val="1"/>
          <w:numId w:val="1"/>
        </w:numPr>
        <w:rPr>
          <w:b/>
          <w:bCs/>
        </w:rPr>
      </w:pPr>
      <w:r>
        <w:t>In the South Atlantic, Gulf of Mexico</w:t>
      </w:r>
      <w:ins w:id="13" w:author="Chris Free" w:date="2022-05-21T20:12:00Z">
        <w:r w:rsidR="00A12085">
          <w:t>,</w:t>
        </w:r>
      </w:ins>
      <w:r>
        <w:t xml:space="preserve"> and Caribbean regions, add a question on climate change impacts to the questionnaire used to solicit expert opinion on likely stock status.  </w:t>
      </w:r>
    </w:p>
    <w:p w14:paraId="71F39438" w14:textId="16DA61B7" w:rsidR="00241DB6" w:rsidRPr="00F40F94" w:rsidRDefault="00242A0B" w:rsidP="00241DB6">
      <w:pPr>
        <w:pStyle w:val="ListParagraph"/>
        <w:numPr>
          <w:ilvl w:val="1"/>
          <w:numId w:val="1"/>
        </w:numPr>
        <w:rPr>
          <w:b/>
          <w:bCs/>
        </w:rPr>
      </w:pPr>
      <w:r>
        <w:t>For other regional councils</w:t>
      </w:r>
      <w:r w:rsidR="00F40F94">
        <w:t xml:space="preserve">, </w:t>
      </w:r>
      <w:r>
        <w:t xml:space="preserve">climate vulnerability assessments could help identify </w:t>
      </w:r>
      <w:r w:rsidR="00241DB6">
        <w:t xml:space="preserve">what precautionary buffers are needed. Building a </w:t>
      </w:r>
      <w:r w:rsidR="00F40F94">
        <w:t>reliable index of abundance</w:t>
      </w:r>
      <w:r w:rsidR="00241DB6">
        <w:t xml:space="preserve"> for stocks in these regions, or using length-based stock assessments, would also improve management plans.</w:t>
      </w:r>
    </w:p>
    <w:p w14:paraId="690A5B98" w14:textId="77777777" w:rsidR="00F40F94" w:rsidRPr="00241DB6" w:rsidRDefault="00F40F94" w:rsidP="00F40F94">
      <w:pPr>
        <w:pStyle w:val="ListParagraph"/>
        <w:ind w:left="1440"/>
        <w:rPr>
          <w:b/>
          <w:bCs/>
        </w:rPr>
      </w:pPr>
    </w:p>
    <w:p w14:paraId="5723287C" w14:textId="77777777" w:rsidR="00F40F94" w:rsidRDefault="00241DB6" w:rsidP="00241DB6">
      <w:pPr>
        <w:pStyle w:val="ListParagraph"/>
        <w:numPr>
          <w:ilvl w:val="0"/>
          <w:numId w:val="1"/>
        </w:numPr>
        <w:rPr>
          <w:b/>
          <w:bCs/>
        </w:rPr>
      </w:pPr>
      <w:r>
        <w:rPr>
          <w:b/>
          <w:bCs/>
        </w:rPr>
        <w:t xml:space="preserve">Deprioritize </w:t>
      </w:r>
      <w:proofErr w:type="gramStart"/>
      <w:r>
        <w:rPr>
          <w:b/>
          <w:bCs/>
        </w:rPr>
        <w:t>environmentally-linked</w:t>
      </w:r>
      <w:proofErr w:type="gramEnd"/>
      <w:r>
        <w:rPr>
          <w:b/>
          <w:bCs/>
        </w:rPr>
        <w:t xml:space="preserve"> control rules. </w:t>
      </w:r>
    </w:p>
    <w:p w14:paraId="5F3726B9" w14:textId="642A0184" w:rsidR="00241DB6" w:rsidRDefault="00F40F94" w:rsidP="00F40F94">
      <w:pPr>
        <w:pStyle w:val="ListParagraph"/>
        <w:rPr>
          <w:b/>
          <w:bCs/>
        </w:rPr>
      </w:pPr>
      <w:r>
        <w:t>It is tempting to</w:t>
      </w:r>
      <w:r w:rsidR="00241DB6">
        <w:t xml:space="preserve"> directly incorporate an environmental driver into </w:t>
      </w:r>
      <w:r w:rsidR="00F87AD8">
        <w:t>HCRs</w:t>
      </w:r>
      <w:r>
        <w:t xml:space="preserve">. It also </w:t>
      </w:r>
      <w:r w:rsidR="00241DB6">
        <w:t>rarely succe</w:t>
      </w:r>
      <w:r>
        <w:t>eds</w:t>
      </w:r>
      <w:r w:rsidR="00241DB6">
        <w:t>. This approach requires large amounts of data, a stable and predictable environmental relationship, and</w:t>
      </w:r>
      <w:r>
        <w:t xml:space="preserve"> the</w:t>
      </w:r>
      <w:r w:rsidR="00241DB6">
        <w:t xml:space="preserve"> </w:t>
      </w:r>
      <w:r w:rsidR="0093468E">
        <w:t xml:space="preserve">ability to improve objectives over simpler control rules. Ultimately, most studies have found these approaches fail to </w:t>
      </w:r>
      <w:del w:id="14" w:author="Chris Free" w:date="2022-05-21T20:12:00Z">
        <w:r w:rsidR="0093468E" w:rsidDel="001C5178">
          <w:delText xml:space="preserve">meet </w:delText>
        </w:r>
      </w:del>
      <w:ins w:id="15" w:author="Chris Free" w:date="2022-05-21T20:12:00Z">
        <w:r w:rsidR="001C5178">
          <w:t xml:space="preserve">offer advantages over simpler </w:t>
        </w:r>
        <w:commentRangeStart w:id="16"/>
        <w:r w:rsidR="001C5178">
          <w:t>rules</w:t>
        </w:r>
      </w:ins>
      <w:del w:id="17" w:author="Chris Free" w:date="2022-05-21T20:13:00Z">
        <w:r w:rsidR="0093468E" w:rsidDel="001C5178">
          <w:delText>management objectives</w:delText>
        </w:r>
      </w:del>
      <w:commentRangeEnd w:id="16"/>
      <w:r w:rsidR="001C5178">
        <w:rPr>
          <w:rStyle w:val="CommentReference"/>
        </w:rPr>
        <w:commentReference w:id="16"/>
      </w:r>
      <w:r w:rsidR="0093468E">
        <w:t xml:space="preserve"> and can even lead to greater overfishing risk. For now, </w:t>
      </w:r>
      <w:proofErr w:type="gramStart"/>
      <w:r w:rsidR="0093468E">
        <w:t>environmentally-</w:t>
      </w:r>
      <w:r w:rsidR="0093468E" w:rsidRPr="0093468E">
        <w:t>linked</w:t>
      </w:r>
      <w:proofErr w:type="gramEnd"/>
      <w:r w:rsidR="0093468E" w:rsidRPr="0093468E">
        <w:t xml:space="preserve"> control rules should be deprioritized.</w:t>
      </w:r>
    </w:p>
    <w:p w14:paraId="118EDFC3" w14:textId="77777777" w:rsidR="00F40F94" w:rsidRPr="0093468E" w:rsidRDefault="00F40F94" w:rsidP="00F40F94">
      <w:pPr>
        <w:pStyle w:val="ListParagraph"/>
        <w:rPr>
          <w:b/>
          <w:bCs/>
        </w:rPr>
      </w:pPr>
    </w:p>
    <w:p w14:paraId="641A7C46" w14:textId="77777777" w:rsidR="00BD6CA8" w:rsidRPr="00BD6CA8" w:rsidRDefault="0093468E" w:rsidP="00241DB6">
      <w:pPr>
        <w:pStyle w:val="ListParagraph"/>
        <w:numPr>
          <w:ilvl w:val="0"/>
          <w:numId w:val="1"/>
        </w:numPr>
        <w:rPr>
          <w:b/>
          <w:bCs/>
        </w:rPr>
      </w:pPr>
      <w:r>
        <w:rPr>
          <w:b/>
          <w:bCs/>
        </w:rPr>
        <w:t>Use management strategy evaluation to compare rules.</w:t>
      </w:r>
      <w:r>
        <w:t xml:space="preserve"> </w:t>
      </w:r>
    </w:p>
    <w:p w14:paraId="055D74EE" w14:textId="3BEF4A1B" w:rsidR="0093468E" w:rsidRPr="0093468E" w:rsidRDefault="0093468E" w:rsidP="00BD6CA8">
      <w:pPr>
        <w:pStyle w:val="ListParagraph"/>
        <w:rPr>
          <w:b/>
          <w:bCs/>
        </w:rPr>
      </w:pPr>
      <w:r>
        <w:t xml:space="preserve">The best </w:t>
      </w:r>
      <w:r w:rsidR="00F87AD8">
        <w:t>HCRs</w:t>
      </w:r>
      <w:r>
        <w:t xml:space="preserve"> depend on the fishery, the region, management objectives, </w:t>
      </w:r>
      <w:r w:rsidR="00BD6CA8">
        <w:t xml:space="preserve">and </w:t>
      </w:r>
      <w:r>
        <w:t>environmental condition</w:t>
      </w:r>
      <w:r w:rsidR="00BD6CA8">
        <w:t>, among other factors</w:t>
      </w:r>
      <w:r>
        <w:t xml:space="preserve">. The most robust method of selecting </w:t>
      </w:r>
      <w:r w:rsidR="00F87AD8">
        <w:t>HCRs</w:t>
      </w:r>
      <w:r>
        <w:t xml:space="preserve"> is through management strategy evaluation (MSE), which uses a simulation of the entire fisheries management system to measure and compare tradeoffs among approaches under variable conditions and types of uncertainty. There are two steps:</w:t>
      </w:r>
    </w:p>
    <w:p w14:paraId="39D4E754" w14:textId="65FAB6F0" w:rsidR="0093468E" w:rsidRPr="006A2C11" w:rsidRDefault="0093468E" w:rsidP="0093468E">
      <w:pPr>
        <w:pStyle w:val="ListParagraph"/>
        <w:numPr>
          <w:ilvl w:val="1"/>
          <w:numId w:val="1"/>
        </w:numPr>
      </w:pPr>
      <w:r w:rsidRPr="006A2C11">
        <w:t xml:space="preserve">First, work with stakeholders to identify tractable </w:t>
      </w:r>
      <w:r w:rsidR="00F87AD8">
        <w:t>HCRs</w:t>
      </w:r>
      <w:r w:rsidRPr="006A2C11">
        <w:t xml:space="preserve"> and define performance metrics for the </w:t>
      </w:r>
      <w:commentRangeStart w:id="18"/>
      <w:r w:rsidRPr="006A2C11">
        <w:t>rules</w:t>
      </w:r>
      <w:commentRangeEnd w:id="18"/>
      <w:r w:rsidR="000D5A58">
        <w:rPr>
          <w:rStyle w:val="CommentReference"/>
        </w:rPr>
        <w:commentReference w:id="18"/>
      </w:r>
      <w:r w:rsidRPr="006A2C11">
        <w:t xml:space="preserve">. </w:t>
      </w:r>
    </w:p>
    <w:p w14:paraId="7FEBFCB5" w14:textId="28B23576" w:rsidR="0093468E" w:rsidRDefault="0093468E" w:rsidP="0093468E">
      <w:pPr>
        <w:pStyle w:val="ListParagraph"/>
        <w:numPr>
          <w:ilvl w:val="1"/>
          <w:numId w:val="1"/>
        </w:numPr>
      </w:pPr>
      <w:r w:rsidRPr="006A2C11">
        <w:t>Develop operating models tailored to the life history of the species and the quality of the data, skill of assessment model</w:t>
      </w:r>
      <w:ins w:id="19" w:author="Chris Free" w:date="2022-05-21T20:14:00Z">
        <w:r w:rsidR="004D38C9">
          <w:t>,</w:t>
        </w:r>
      </w:ins>
      <w:r w:rsidRPr="006A2C11">
        <w:t xml:space="preserve"> and anticipated impacts of climate change in that region. </w:t>
      </w:r>
    </w:p>
    <w:p w14:paraId="3F3C42F0" w14:textId="58289761" w:rsidR="00D72EF1" w:rsidRDefault="00D72EF1" w:rsidP="00D72EF1"/>
    <w:p w14:paraId="28444233" w14:textId="5E4910D1" w:rsidR="00D72EF1" w:rsidRDefault="004335A8" w:rsidP="00D72EF1">
      <w:pPr>
        <w:rPr>
          <w:b/>
          <w:bCs/>
        </w:rPr>
      </w:pPr>
      <w:r>
        <w:rPr>
          <w:b/>
          <w:bCs/>
        </w:rPr>
        <w:t xml:space="preserve">It will take more than just </w:t>
      </w:r>
      <w:r w:rsidR="00F87AD8">
        <w:rPr>
          <w:b/>
          <w:bCs/>
        </w:rPr>
        <w:t>HCRs</w:t>
      </w:r>
      <w:r>
        <w:rPr>
          <w:b/>
          <w:bCs/>
        </w:rPr>
        <w:t>…</w:t>
      </w:r>
    </w:p>
    <w:p w14:paraId="2CB2C356" w14:textId="71458348" w:rsidR="004335A8" w:rsidRPr="004335A8" w:rsidRDefault="00064862" w:rsidP="00F87AD8">
      <w:r>
        <w:t xml:space="preserve">Implementing the most effective HCRs is an important step toward climate resiliency, but </w:t>
      </w:r>
      <w:ins w:id="20" w:author="Chris Free" w:date="2022-05-21T20:14:00Z">
        <w:r w:rsidR="004D38C9">
          <w:t>additional</w:t>
        </w:r>
      </w:ins>
      <w:del w:id="21" w:author="Chris Free" w:date="2022-05-21T20:14:00Z">
        <w:r w:rsidDel="004D38C9">
          <w:delText>more</w:delText>
        </w:r>
      </w:del>
      <w:r>
        <w:t xml:space="preserve"> action</w:t>
      </w:r>
      <w:ins w:id="22" w:author="Chris Free" w:date="2022-05-21T20:14:00Z">
        <w:r w:rsidR="004D38C9">
          <w:t>s</w:t>
        </w:r>
      </w:ins>
      <w:r>
        <w:t xml:space="preserve"> </w:t>
      </w:r>
      <w:del w:id="23" w:author="Chris Free" w:date="2022-05-21T20:14:00Z">
        <w:r w:rsidDel="004D38C9">
          <w:delText>is needed</w:delText>
        </w:r>
      </w:del>
      <w:ins w:id="24" w:author="Chris Free" w:date="2022-05-21T20:14:00Z">
        <w:r w:rsidR="004D38C9">
          <w:t>are needed to support these tools</w:t>
        </w:r>
      </w:ins>
      <w:r w:rsidR="004335A8">
        <w:t xml:space="preserve">. As climate change causes stocks to shift, we’ll have to adapt allocation strategies and increase cooperation across international borders. We’ll also need to work to help fishers improve socioeconomic resilience to mitigate the impacts of climate change. </w:t>
      </w:r>
      <w:r>
        <w:t>But through innovation, policy changes, and most of all, science, U.S. fisheries can be ready for whatever climate change throws their way.</w:t>
      </w:r>
    </w:p>
    <w:sectPr w:rsidR="004335A8" w:rsidRPr="004335A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Chris Free" w:date="2022-05-21T20:04:00Z" w:initials="CF">
    <w:p w14:paraId="1DB69FDD" w14:textId="2A716FFC" w:rsidR="00F051F9" w:rsidRDefault="00F051F9">
      <w:pPr>
        <w:pStyle w:val="CommentText"/>
      </w:pPr>
      <w:r>
        <w:rPr>
          <w:rStyle w:val="CommentReference"/>
        </w:rPr>
        <w:annotationRef/>
      </w:r>
      <w:r>
        <w:t>I’m uncomfortable with this because the selection really depends on stakeholder objectives and must be stakeholder driven. Constant F rules provide more stable catch and often higher long-term catch. Threshold F rules avoid overfishing, rebuilding plans, and offer protection against climate change, but offer less stable catch and often (though not always) lower long-term catch. I think councils should consider threshold F rules, but I wouldn’t fault them if after weighing tradeoffs they made a different judgement call. I’m sorry to put on my scientist hat but the nuance is important and I’m uncomfortable with this being so dogmatic.</w:t>
      </w:r>
    </w:p>
  </w:comment>
  <w:comment w:id="3" w:author="Chris Free" w:date="2022-05-21T20:07:00Z" w:initials="CF">
    <w:p w14:paraId="26F3B193" w14:textId="1B84BB21" w:rsidR="007359F4" w:rsidRDefault="007359F4">
      <w:pPr>
        <w:pStyle w:val="CommentText"/>
      </w:pPr>
      <w:r>
        <w:rPr>
          <w:rStyle w:val="CommentReference"/>
        </w:rPr>
        <w:annotationRef/>
      </w:r>
      <w:r>
        <w:t>But they also produce less stable catch and often (though not always) have lower long-term catch.</w:t>
      </w:r>
    </w:p>
  </w:comment>
  <w:comment w:id="4" w:author="Chris Free" w:date="2022-05-21T20:08:00Z" w:initials="CF">
    <w:p w14:paraId="35861104" w14:textId="70A3A4A8" w:rsidR="007359F4" w:rsidRDefault="007359F4">
      <w:pPr>
        <w:pStyle w:val="CommentText"/>
      </w:pPr>
      <w:r>
        <w:rPr>
          <w:rStyle w:val="CommentReference"/>
        </w:rPr>
        <w:annotationRef/>
      </w:r>
      <w:proofErr w:type="spellStart"/>
      <w:r>
        <w:t>considerered</w:t>
      </w:r>
      <w:proofErr w:type="spellEnd"/>
    </w:p>
  </w:comment>
  <w:comment w:id="5" w:author="Chris Free" w:date="2022-05-21T20:08:00Z" w:initials="CF">
    <w:p w14:paraId="7567856A" w14:textId="62C41CDC" w:rsidR="007359F4" w:rsidRDefault="007359F4">
      <w:pPr>
        <w:pStyle w:val="CommentText"/>
      </w:pPr>
      <w:r>
        <w:rPr>
          <w:rStyle w:val="CommentReference"/>
        </w:rPr>
        <w:annotationRef/>
      </w:r>
      <w:r>
        <w:t>To consider</w:t>
      </w:r>
    </w:p>
  </w:comment>
  <w:comment w:id="8" w:author="Chris Free" w:date="2022-05-21T20:09:00Z" w:initials="CF">
    <w:p w14:paraId="14A76868" w14:textId="011BA07B" w:rsidR="007359F4" w:rsidRDefault="007359F4">
      <w:pPr>
        <w:pStyle w:val="CommentText"/>
      </w:pPr>
      <w:r>
        <w:rPr>
          <w:rStyle w:val="CommentReference"/>
        </w:rPr>
        <w:annotationRef/>
      </w:r>
      <w:r>
        <w:t>I’m comfortable with this whole bullet point.</w:t>
      </w:r>
    </w:p>
  </w:comment>
  <w:comment w:id="9" w:author="Chris Free" w:date="2022-05-21T20:09:00Z" w:initials="CF">
    <w:p w14:paraId="5E591DB0" w14:textId="714341FE" w:rsidR="007359F4" w:rsidRDefault="007359F4">
      <w:pPr>
        <w:pStyle w:val="CommentText"/>
      </w:pPr>
      <w:r>
        <w:rPr>
          <w:rStyle w:val="CommentReference"/>
        </w:rPr>
        <w:annotationRef/>
      </w:r>
      <w:r>
        <w:t xml:space="preserve">This one is also overly dogmatic for me. There aren’t many empirical rules out there and I think they are an exciting frontier to explore that offer lots of </w:t>
      </w:r>
      <w:proofErr w:type="gramStart"/>
      <w:r>
        <w:t>promise</w:t>
      </w:r>
      <w:proofErr w:type="gramEnd"/>
      <w:r>
        <w:t xml:space="preserve"> but they are not without their challenges.</w:t>
      </w:r>
    </w:p>
  </w:comment>
  <w:comment w:id="10" w:author="Chris Free" w:date="2022-05-21T20:10:00Z" w:initials="CF">
    <w:p w14:paraId="1A9E450C" w14:textId="5B11AC1F" w:rsidR="007359F4" w:rsidRDefault="007359F4">
      <w:pPr>
        <w:pStyle w:val="CommentText"/>
      </w:pPr>
      <w:r>
        <w:rPr>
          <w:rStyle w:val="CommentReference"/>
        </w:rPr>
        <w:annotationRef/>
      </w:r>
      <w:r>
        <w:t xml:space="preserve">If we added a caveat about sentence here about how they can be difficult to parameterize and changed the title, I’d feel more comfortable with this </w:t>
      </w:r>
      <w:r w:rsidR="00A12085">
        <w:t>bullet</w:t>
      </w:r>
      <w:r>
        <w:t>.</w:t>
      </w:r>
    </w:p>
  </w:comment>
  <w:comment w:id="16" w:author="Chris Free" w:date="2022-05-21T20:13:00Z" w:initials="CF">
    <w:p w14:paraId="11AE7C5D" w14:textId="21D30CD8" w:rsidR="001C5178" w:rsidRDefault="001C5178">
      <w:pPr>
        <w:pStyle w:val="CommentText"/>
      </w:pPr>
      <w:r>
        <w:rPr>
          <w:rStyle w:val="CommentReference"/>
        </w:rPr>
        <w:annotationRef/>
      </w:r>
      <w:r>
        <w:t>This is a critical rewrite. They often meet management objectives but don’t perform better, or maybe even perform a bit worse, than simpler rules.</w:t>
      </w:r>
    </w:p>
  </w:comment>
  <w:comment w:id="18" w:author="Chris Free" w:date="2022-05-21T20:14:00Z" w:initials="CF">
    <w:p w14:paraId="38899672" w14:textId="063B9EB3" w:rsidR="000D5A58" w:rsidRDefault="000D5A58">
      <w:pPr>
        <w:pStyle w:val="CommentText"/>
      </w:pPr>
      <w:r>
        <w:rPr>
          <w:rStyle w:val="CommentReference"/>
        </w:rPr>
        <w:annotationRef/>
      </w:r>
      <w:r>
        <w:t xml:space="preserve">Worth adding example performance </w:t>
      </w:r>
      <w:proofErr w:type="gramStart"/>
      <w:r>
        <w:t>metrics?</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B69FDD" w15:done="0"/>
  <w15:commentEx w15:paraId="26F3B193" w15:done="0"/>
  <w15:commentEx w15:paraId="35861104" w15:done="0"/>
  <w15:commentEx w15:paraId="7567856A" w15:done="0"/>
  <w15:commentEx w15:paraId="14A76868" w15:done="0"/>
  <w15:commentEx w15:paraId="5E591DB0" w15:done="0"/>
  <w15:commentEx w15:paraId="1A9E450C" w15:done="0"/>
  <w15:commentEx w15:paraId="11AE7C5D" w15:done="0"/>
  <w15:commentEx w15:paraId="388996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3C442" w16cex:dateUtc="2022-05-22T03:04:00Z"/>
  <w16cex:commentExtensible w16cex:durableId="2633C50B" w16cex:dateUtc="2022-05-22T03:07:00Z"/>
  <w16cex:commentExtensible w16cex:durableId="2633C54F" w16cex:dateUtc="2022-05-22T03:08:00Z"/>
  <w16cex:commentExtensible w16cex:durableId="2633C544" w16cex:dateUtc="2022-05-22T03:08:00Z"/>
  <w16cex:commentExtensible w16cex:durableId="2633C572" w16cex:dateUtc="2022-05-22T03:09:00Z"/>
  <w16cex:commentExtensible w16cex:durableId="2633C580" w16cex:dateUtc="2022-05-22T03:09:00Z"/>
  <w16cex:commentExtensible w16cex:durableId="2633C5C8" w16cex:dateUtc="2022-05-22T03:10:00Z"/>
  <w16cex:commentExtensible w16cex:durableId="2633C64F" w16cex:dateUtc="2022-05-22T03:13:00Z"/>
  <w16cex:commentExtensible w16cex:durableId="2633C689" w16cex:dateUtc="2022-05-22T03: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B69FDD" w16cid:durableId="2633C442"/>
  <w16cid:commentId w16cid:paraId="26F3B193" w16cid:durableId="2633C50B"/>
  <w16cid:commentId w16cid:paraId="35861104" w16cid:durableId="2633C54F"/>
  <w16cid:commentId w16cid:paraId="7567856A" w16cid:durableId="2633C544"/>
  <w16cid:commentId w16cid:paraId="14A76868" w16cid:durableId="2633C572"/>
  <w16cid:commentId w16cid:paraId="5E591DB0" w16cid:durableId="2633C580"/>
  <w16cid:commentId w16cid:paraId="1A9E450C" w16cid:durableId="2633C5C8"/>
  <w16cid:commentId w16cid:paraId="11AE7C5D" w16cid:durableId="2633C64F"/>
  <w16cid:commentId w16cid:paraId="38899672" w16cid:durableId="2633C68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0315D"/>
    <w:multiLevelType w:val="hybridMultilevel"/>
    <w:tmpl w:val="6164A984"/>
    <w:lvl w:ilvl="0" w:tplc="DCBCA68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764338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 Free">
    <w15:presenceInfo w15:providerId="AD" w15:userId="S::cfree@ucsb.edu::3c18b808-abac-4284-b765-10746db113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hideSpellingErrors/>
  <w:hideGrammaticalError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A94"/>
    <w:rsid w:val="00064862"/>
    <w:rsid w:val="000D5A58"/>
    <w:rsid w:val="000F3E50"/>
    <w:rsid w:val="001C37F5"/>
    <w:rsid w:val="001C5178"/>
    <w:rsid w:val="00241DB6"/>
    <w:rsid w:val="00242A0B"/>
    <w:rsid w:val="003E0234"/>
    <w:rsid w:val="004335A8"/>
    <w:rsid w:val="00457BDC"/>
    <w:rsid w:val="004D38C9"/>
    <w:rsid w:val="0057299F"/>
    <w:rsid w:val="00577D82"/>
    <w:rsid w:val="006A2C11"/>
    <w:rsid w:val="006C1618"/>
    <w:rsid w:val="007359F4"/>
    <w:rsid w:val="00743990"/>
    <w:rsid w:val="007F19DB"/>
    <w:rsid w:val="0093468E"/>
    <w:rsid w:val="009976C0"/>
    <w:rsid w:val="009A5AC3"/>
    <w:rsid w:val="009D516A"/>
    <w:rsid w:val="00A0116F"/>
    <w:rsid w:val="00A12085"/>
    <w:rsid w:val="00A70467"/>
    <w:rsid w:val="00BD6CA8"/>
    <w:rsid w:val="00C25066"/>
    <w:rsid w:val="00C46A94"/>
    <w:rsid w:val="00D72EF1"/>
    <w:rsid w:val="00DA39AB"/>
    <w:rsid w:val="00E6024C"/>
    <w:rsid w:val="00E80C21"/>
    <w:rsid w:val="00E955A9"/>
    <w:rsid w:val="00EF5E6C"/>
    <w:rsid w:val="00F051F9"/>
    <w:rsid w:val="00F40F94"/>
    <w:rsid w:val="00F87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0C9B8"/>
  <w15:chartTrackingRefBased/>
  <w15:docId w15:val="{F68D15CB-BDB6-6D42-8F6B-3192E9B60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C21"/>
    <w:pPr>
      <w:ind w:left="720"/>
      <w:contextualSpacing/>
    </w:pPr>
  </w:style>
  <w:style w:type="character" w:styleId="CommentReference">
    <w:name w:val="annotation reference"/>
    <w:basedOn w:val="DefaultParagraphFont"/>
    <w:uiPriority w:val="99"/>
    <w:semiHidden/>
    <w:unhideWhenUsed/>
    <w:rsid w:val="00457BDC"/>
    <w:rPr>
      <w:sz w:val="16"/>
      <w:szCs w:val="16"/>
    </w:rPr>
  </w:style>
  <w:style w:type="paragraph" w:styleId="CommentText">
    <w:name w:val="annotation text"/>
    <w:basedOn w:val="Normal"/>
    <w:link w:val="CommentTextChar"/>
    <w:uiPriority w:val="99"/>
    <w:semiHidden/>
    <w:unhideWhenUsed/>
    <w:rsid w:val="00457BDC"/>
    <w:rPr>
      <w:sz w:val="20"/>
      <w:szCs w:val="20"/>
    </w:rPr>
  </w:style>
  <w:style w:type="character" w:customStyle="1" w:styleId="CommentTextChar">
    <w:name w:val="Comment Text Char"/>
    <w:basedOn w:val="DefaultParagraphFont"/>
    <w:link w:val="CommentText"/>
    <w:uiPriority w:val="99"/>
    <w:semiHidden/>
    <w:rsid w:val="00457BDC"/>
    <w:rPr>
      <w:sz w:val="20"/>
      <w:szCs w:val="20"/>
    </w:rPr>
  </w:style>
  <w:style w:type="paragraph" w:styleId="CommentSubject">
    <w:name w:val="annotation subject"/>
    <w:basedOn w:val="CommentText"/>
    <w:next w:val="CommentText"/>
    <w:link w:val="CommentSubjectChar"/>
    <w:uiPriority w:val="99"/>
    <w:semiHidden/>
    <w:unhideWhenUsed/>
    <w:rsid w:val="00457BDC"/>
    <w:rPr>
      <w:b/>
      <w:bCs/>
    </w:rPr>
  </w:style>
  <w:style w:type="character" w:customStyle="1" w:styleId="CommentSubjectChar">
    <w:name w:val="Comment Subject Char"/>
    <w:basedOn w:val="CommentTextChar"/>
    <w:link w:val="CommentSubject"/>
    <w:uiPriority w:val="99"/>
    <w:semiHidden/>
    <w:rsid w:val="00457BDC"/>
    <w:rPr>
      <w:b/>
      <w:bCs/>
      <w:sz w:val="20"/>
      <w:szCs w:val="20"/>
    </w:rPr>
  </w:style>
  <w:style w:type="paragraph" w:styleId="Revision">
    <w:name w:val="Revision"/>
    <w:hidden/>
    <w:uiPriority w:val="99"/>
    <w:semiHidden/>
    <w:rsid w:val="00F051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765</Words>
  <Characters>4366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Honah Kern (GMMB)</dc:creator>
  <cp:keywords/>
  <dc:description/>
  <cp:lastModifiedBy>Chris Free</cp:lastModifiedBy>
  <cp:revision>6</cp:revision>
  <dcterms:created xsi:type="dcterms:W3CDTF">2022-05-20T20:19:00Z</dcterms:created>
  <dcterms:modified xsi:type="dcterms:W3CDTF">2022-05-22T03:14:00Z</dcterms:modified>
</cp:coreProperties>
</file>